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E260739" w14:textId="77777777" w:rsidR="00E40148" w:rsidRDefault="005B42D5" w:rsidP="005B42D5">
      <w:pPr>
        <w:jc w:val="center"/>
        <w:rPr>
          <w:rFonts w:cs="Times New Roman"/>
          <w:b/>
          <w:szCs w:val="22"/>
        </w:rPr>
      </w:pPr>
      <w:r w:rsidRPr="002D6575">
        <w:rPr>
          <w:rFonts w:cs="Times New Roman"/>
          <w:b/>
          <w:szCs w:val="22"/>
        </w:rPr>
        <w:t xml:space="preserve">Antrag an das Präsidium der Universität Kassel auf </w:t>
      </w:r>
    </w:p>
    <w:p w14:paraId="396E4200" w14:textId="0D902748" w:rsidR="005B42D5" w:rsidRPr="00E40148" w:rsidRDefault="005B42D5" w:rsidP="00E40148">
      <w:pPr>
        <w:jc w:val="center"/>
        <w:rPr>
          <w:rFonts w:cs="Times New Roman"/>
          <w:b/>
          <w:szCs w:val="22"/>
        </w:rPr>
      </w:pPr>
      <w:r w:rsidRPr="002D6575">
        <w:rPr>
          <w:rFonts w:cs="Times New Roman"/>
          <w:b/>
          <w:szCs w:val="22"/>
        </w:rPr>
        <w:t xml:space="preserve">Einrichtung eines </w:t>
      </w:r>
      <w:r w:rsidR="00D70EE6">
        <w:rPr>
          <w:rFonts w:cs="Times New Roman"/>
          <w:b/>
          <w:szCs w:val="22"/>
        </w:rPr>
        <w:t>transnationalen</w:t>
      </w:r>
      <w:r w:rsidR="00A0197D" w:rsidRPr="002D6575">
        <w:rPr>
          <w:rFonts w:cs="Times New Roman"/>
          <w:b/>
          <w:szCs w:val="22"/>
        </w:rPr>
        <w:t xml:space="preserve"> und transdisziplinären</w:t>
      </w:r>
      <w:r w:rsidRPr="002D6575">
        <w:rPr>
          <w:rFonts w:cs="Times New Roman"/>
          <w:b/>
          <w:szCs w:val="22"/>
        </w:rPr>
        <w:t xml:space="preserve"> </w:t>
      </w:r>
    </w:p>
    <w:p w14:paraId="55E6CA3F" w14:textId="1C2E6FF5" w:rsidR="005B42D5" w:rsidRPr="0067675A" w:rsidRDefault="005B42D5" w:rsidP="005B42D5">
      <w:pPr>
        <w:jc w:val="center"/>
        <w:rPr>
          <w:rFonts w:cs="Times New Roman"/>
          <w:b/>
          <w:szCs w:val="22"/>
        </w:rPr>
      </w:pPr>
      <w:r w:rsidRPr="0067675A">
        <w:rPr>
          <w:rFonts w:cs="Times New Roman"/>
          <w:b/>
          <w:szCs w:val="22"/>
        </w:rPr>
        <w:t>Forschungszentrum</w:t>
      </w:r>
      <w:r w:rsidR="009B3329">
        <w:rPr>
          <w:rFonts w:cs="Times New Roman"/>
          <w:b/>
          <w:szCs w:val="22"/>
        </w:rPr>
        <w:t>s</w:t>
      </w:r>
      <w:r w:rsidRPr="0067675A">
        <w:rPr>
          <w:rFonts w:cs="Times New Roman"/>
          <w:b/>
          <w:szCs w:val="22"/>
        </w:rPr>
        <w:t xml:space="preserve"> für Ausstellungsstudien</w:t>
      </w:r>
    </w:p>
    <w:p w14:paraId="11E9C156" w14:textId="77777777" w:rsidR="005B42D5" w:rsidRPr="0067675A" w:rsidRDefault="005B42D5">
      <w:pPr>
        <w:rPr>
          <w:rFonts w:cs="Times New Roman"/>
          <w:szCs w:val="22"/>
        </w:rPr>
      </w:pPr>
    </w:p>
    <w:p w14:paraId="715B559E" w14:textId="77777777" w:rsidR="00D9734E" w:rsidRPr="0067675A" w:rsidRDefault="00D9734E">
      <w:pPr>
        <w:rPr>
          <w:rFonts w:cs="Times New Roman"/>
          <w:szCs w:val="22"/>
        </w:rPr>
      </w:pPr>
    </w:p>
    <w:p w14:paraId="4FAAA9AD" w14:textId="0F19F1BB" w:rsidR="005B42D5" w:rsidRPr="0067675A" w:rsidRDefault="005B42D5" w:rsidP="00D9734E">
      <w:pPr>
        <w:jc w:val="center"/>
        <w:rPr>
          <w:rFonts w:cs="Times New Roman"/>
          <w:szCs w:val="22"/>
        </w:rPr>
      </w:pPr>
      <w:r w:rsidRPr="0067675A">
        <w:rPr>
          <w:rFonts w:cs="Times New Roman"/>
          <w:szCs w:val="22"/>
        </w:rPr>
        <w:t>Mai 2018</w:t>
      </w:r>
    </w:p>
    <w:p w14:paraId="613C3CD8" w14:textId="77777777" w:rsidR="005B42D5" w:rsidRPr="00651A25" w:rsidRDefault="005B42D5">
      <w:pPr>
        <w:rPr>
          <w:rFonts w:cs="Times New Roman"/>
          <w:szCs w:val="22"/>
        </w:rPr>
      </w:pPr>
    </w:p>
    <w:p w14:paraId="5EF712FE" w14:textId="77777777" w:rsidR="005B42D5" w:rsidRPr="007C18E5" w:rsidRDefault="005B42D5">
      <w:pPr>
        <w:rPr>
          <w:rFonts w:cs="Times New Roman"/>
          <w:szCs w:val="22"/>
        </w:rPr>
      </w:pPr>
    </w:p>
    <w:p w14:paraId="57F08190" w14:textId="77777777" w:rsidR="00D9734E" w:rsidRPr="00CC7948" w:rsidRDefault="00D9734E">
      <w:pPr>
        <w:rPr>
          <w:rFonts w:cs="Times New Roman"/>
          <w:b/>
          <w:color w:val="FF0000"/>
          <w:szCs w:val="22"/>
        </w:rPr>
      </w:pPr>
    </w:p>
    <w:p w14:paraId="47A08306" w14:textId="77777777" w:rsidR="005B42D5" w:rsidRDefault="005B42D5">
      <w:pPr>
        <w:rPr>
          <w:rFonts w:cs="Times New Roman"/>
          <w:b/>
          <w:color w:val="FF0000"/>
          <w:szCs w:val="22"/>
        </w:rPr>
      </w:pPr>
      <w:r w:rsidRPr="00CC7948">
        <w:rPr>
          <w:rFonts w:cs="Times New Roman"/>
          <w:b/>
          <w:color w:val="FF0000"/>
          <w:szCs w:val="22"/>
        </w:rPr>
        <w:t>Inhaltsverzeichnis</w:t>
      </w:r>
    </w:p>
    <w:p w14:paraId="231226C3" w14:textId="77777777" w:rsidR="001B77B0" w:rsidRDefault="001B77B0">
      <w:pPr>
        <w:pStyle w:val="Verzeichnis1"/>
        <w:tabs>
          <w:tab w:val="right" w:leader="dot" w:pos="9056"/>
        </w:tabs>
        <w:rPr>
          <w:rFonts w:asciiTheme="minorHAnsi" w:hAnsiTheme="minorHAnsi"/>
          <w:noProof/>
          <w:sz w:val="24"/>
          <w:lang w:val="de-AT" w:eastAsia="ja-JP"/>
        </w:rPr>
      </w:pPr>
      <w:r>
        <w:rPr>
          <w:rFonts w:cs="Times New Roman"/>
          <w:b/>
          <w:color w:val="FF0000"/>
          <w:szCs w:val="22"/>
        </w:rPr>
        <w:fldChar w:fldCharType="begin"/>
      </w:r>
      <w:r>
        <w:rPr>
          <w:rFonts w:cs="Times New Roman"/>
          <w:b/>
          <w:color w:val="FF0000"/>
          <w:szCs w:val="22"/>
        </w:rPr>
        <w:instrText xml:space="preserve"> TOC \o "1-3" </w:instrText>
      </w:r>
      <w:r>
        <w:rPr>
          <w:rFonts w:cs="Times New Roman"/>
          <w:b/>
          <w:color w:val="FF0000"/>
          <w:szCs w:val="22"/>
        </w:rPr>
        <w:fldChar w:fldCharType="separate"/>
      </w:r>
      <w:r>
        <w:rPr>
          <w:noProof/>
        </w:rPr>
        <w:t>0. Vorgeschichte und Perspektiven</w:t>
      </w:r>
      <w:r>
        <w:rPr>
          <w:noProof/>
        </w:rPr>
        <w:tab/>
      </w:r>
      <w:r>
        <w:rPr>
          <w:noProof/>
        </w:rPr>
        <w:fldChar w:fldCharType="begin"/>
      </w:r>
      <w:r>
        <w:rPr>
          <w:noProof/>
        </w:rPr>
        <w:instrText xml:space="preserve"> PAGEREF _Toc387555588 \h </w:instrText>
      </w:r>
      <w:r>
        <w:rPr>
          <w:noProof/>
        </w:rPr>
      </w:r>
      <w:r>
        <w:rPr>
          <w:noProof/>
        </w:rPr>
        <w:fldChar w:fldCharType="separate"/>
      </w:r>
      <w:r w:rsidR="00FA7A93">
        <w:rPr>
          <w:noProof/>
        </w:rPr>
        <w:t>2</w:t>
      </w:r>
      <w:r>
        <w:rPr>
          <w:noProof/>
        </w:rPr>
        <w:fldChar w:fldCharType="end"/>
      </w:r>
    </w:p>
    <w:p w14:paraId="0A65CCFA" w14:textId="77777777" w:rsidR="001B77B0" w:rsidRDefault="001B77B0">
      <w:pPr>
        <w:pStyle w:val="Verzeichnis1"/>
        <w:tabs>
          <w:tab w:val="right" w:leader="dot" w:pos="9056"/>
        </w:tabs>
        <w:rPr>
          <w:rFonts w:asciiTheme="minorHAnsi" w:hAnsiTheme="minorHAnsi"/>
          <w:noProof/>
          <w:sz w:val="24"/>
          <w:lang w:val="de-AT" w:eastAsia="ja-JP"/>
        </w:rPr>
      </w:pPr>
      <w:r>
        <w:rPr>
          <w:noProof/>
        </w:rPr>
        <w:t>I. Transdisziplinäre und transnationale Ausstellungsstudien</w:t>
      </w:r>
      <w:r>
        <w:rPr>
          <w:noProof/>
        </w:rPr>
        <w:tab/>
      </w:r>
      <w:r>
        <w:rPr>
          <w:noProof/>
        </w:rPr>
        <w:fldChar w:fldCharType="begin"/>
      </w:r>
      <w:r>
        <w:rPr>
          <w:noProof/>
        </w:rPr>
        <w:instrText xml:space="preserve"> PAGEREF _Toc387555589 \h </w:instrText>
      </w:r>
      <w:r>
        <w:rPr>
          <w:noProof/>
        </w:rPr>
      </w:r>
      <w:r>
        <w:rPr>
          <w:noProof/>
        </w:rPr>
        <w:fldChar w:fldCharType="separate"/>
      </w:r>
      <w:r w:rsidR="00FA7A93">
        <w:rPr>
          <w:noProof/>
        </w:rPr>
        <w:t>4</w:t>
      </w:r>
      <w:r>
        <w:rPr>
          <w:noProof/>
        </w:rPr>
        <w:fldChar w:fldCharType="end"/>
      </w:r>
    </w:p>
    <w:p w14:paraId="7E7546E4" w14:textId="77777777" w:rsidR="001B77B0" w:rsidRDefault="001B77B0">
      <w:pPr>
        <w:pStyle w:val="Verzeichnis2"/>
        <w:tabs>
          <w:tab w:val="right" w:leader="dot" w:pos="9056"/>
        </w:tabs>
        <w:rPr>
          <w:rFonts w:asciiTheme="minorHAnsi" w:hAnsiTheme="minorHAnsi"/>
          <w:noProof/>
          <w:sz w:val="24"/>
          <w:lang w:val="de-AT" w:eastAsia="ja-JP"/>
        </w:rPr>
      </w:pPr>
      <w:r>
        <w:rPr>
          <w:noProof/>
        </w:rPr>
        <w:t>1. Ausstellungsstudien</w:t>
      </w:r>
      <w:r>
        <w:rPr>
          <w:noProof/>
        </w:rPr>
        <w:tab/>
      </w:r>
      <w:r>
        <w:rPr>
          <w:noProof/>
        </w:rPr>
        <w:fldChar w:fldCharType="begin"/>
      </w:r>
      <w:r>
        <w:rPr>
          <w:noProof/>
        </w:rPr>
        <w:instrText xml:space="preserve"> PAGEREF _Toc387555590 \h </w:instrText>
      </w:r>
      <w:r>
        <w:rPr>
          <w:noProof/>
        </w:rPr>
      </w:r>
      <w:r>
        <w:rPr>
          <w:noProof/>
        </w:rPr>
        <w:fldChar w:fldCharType="separate"/>
      </w:r>
      <w:r w:rsidR="00FA7A93">
        <w:rPr>
          <w:noProof/>
        </w:rPr>
        <w:t>4</w:t>
      </w:r>
      <w:r>
        <w:rPr>
          <w:noProof/>
        </w:rPr>
        <w:fldChar w:fldCharType="end"/>
      </w:r>
    </w:p>
    <w:p w14:paraId="742DA23E" w14:textId="77777777" w:rsidR="001B77B0" w:rsidRDefault="001B77B0">
      <w:pPr>
        <w:pStyle w:val="Verzeichnis2"/>
        <w:tabs>
          <w:tab w:val="right" w:leader="dot" w:pos="9056"/>
        </w:tabs>
        <w:rPr>
          <w:rFonts w:asciiTheme="minorHAnsi" w:hAnsiTheme="minorHAnsi"/>
          <w:noProof/>
          <w:sz w:val="24"/>
          <w:lang w:val="de-AT" w:eastAsia="ja-JP"/>
        </w:rPr>
      </w:pPr>
      <w:r>
        <w:rPr>
          <w:noProof/>
        </w:rPr>
        <w:t>2. documenta Forschung</w:t>
      </w:r>
      <w:r>
        <w:rPr>
          <w:noProof/>
        </w:rPr>
        <w:tab/>
      </w:r>
      <w:r>
        <w:rPr>
          <w:noProof/>
        </w:rPr>
        <w:fldChar w:fldCharType="begin"/>
      </w:r>
      <w:r>
        <w:rPr>
          <w:noProof/>
        </w:rPr>
        <w:instrText xml:space="preserve"> PAGEREF _Toc387555591 \h </w:instrText>
      </w:r>
      <w:r>
        <w:rPr>
          <w:noProof/>
        </w:rPr>
      </w:r>
      <w:r>
        <w:rPr>
          <w:noProof/>
        </w:rPr>
        <w:fldChar w:fldCharType="separate"/>
      </w:r>
      <w:r w:rsidR="00FA7A93">
        <w:rPr>
          <w:noProof/>
        </w:rPr>
        <w:t>5</w:t>
      </w:r>
      <w:r>
        <w:rPr>
          <w:noProof/>
        </w:rPr>
        <w:fldChar w:fldCharType="end"/>
      </w:r>
    </w:p>
    <w:p w14:paraId="15B629D3" w14:textId="77777777" w:rsidR="001B77B0" w:rsidRDefault="001B77B0">
      <w:pPr>
        <w:pStyle w:val="Verzeichnis1"/>
        <w:tabs>
          <w:tab w:val="right" w:leader="dot" w:pos="9056"/>
        </w:tabs>
        <w:rPr>
          <w:rFonts w:asciiTheme="minorHAnsi" w:hAnsiTheme="minorHAnsi"/>
          <w:noProof/>
          <w:sz w:val="24"/>
          <w:lang w:val="de-AT" w:eastAsia="ja-JP"/>
        </w:rPr>
      </w:pPr>
      <w:r>
        <w:rPr>
          <w:noProof/>
        </w:rPr>
        <w:t>II. Motivation und Ziele</w:t>
      </w:r>
      <w:r>
        <w:rPr>
          <w:noProof/>
        </w:rPr>
        <w:tab/>
      </w:r>
      <w:r>
        <w:rPr>
          <w:noProof/>
        </w:rPr>
        <w:fldChar w:fldCharType="begin"/>
      </w:r>
      <w:r>
        <w:rPr>
          <w:noProof/>
        </w:rPr>
        <w:instrText xml:space="preserve"> PAGEREF _Toc387555592 \h </w:instrText>
      </w:r>
      <w:r>
        <w:rPr>
          <w:noProof/>
        </w:rPr>
      </w:r>
      <w:r>
        <w:rPr>
          <w:noProof/>
        </w:rPr>
        <w:fldChar w:fldCharType="separate"/>
      </w:r>
      <w:r w:rsidR="00FA7A93">
        <w:rPr>
          <w:noProof/>
        </w:rPr>
        <w:t>6</w:t>
      </w:r>
      <w:r>
        <w:rPr>
          <w:noProof/>
        </w:rPr>
        <w:fldChar w:fldCharType="end"/>
      </w:r>
    </w:p>
    <w:p w14:paraId="086F3C87" w14:textId="77777777" w:rsidR="001B77B0" w:rsidRDefault="001B77B0">
      <w:pPr>
        <w:pStyle w:val="Verzeichnis1"/>
        <w:tabs>
          <w:tab w:val="right" w:leader="dot" w:pos="9056"/>
        </w:tabs>
        <w:rPr>
          <w:rFonts w:asciiTheme="minorHAnsi" w:hAnsiTheme="minorHAnsi"/>
          <w:noProof/>
          <w:sz w:val="24"/>
          <w:lang w:val="de-AT" w:eastAsia="ja-JP"/>
        </w:rPr>
      </w:pPr>
      <w:r>
        <w:rPr>
          <w:noProof/>
        </w:rPr>
        <w:t>III. Forschungsprogramm und Forschungsschwerpunkte</w:t>
      </w:r>
      <w:r>
        <w:rPr>
          <w:noProof/>
        </w:rPr>
        <w:tab/>
      </w:r>
      <w:r>
        <w:rPr>
          <w:noProof/>
        </w:rPr>
        <w:fldChar w:fldCharType="begin"/>
      </w:r>
      <w:r>
        <w:rPr>
          <w:noProof/>
        </w:rPr>
        <w:instrText xml:space="preserve"> PAGEREF _Toc387555593 \h </w:instrText>
      </w:r>
      <w:r>
        <w:rPr>
          <w:noProof/>
        </w:rPr>
      </w:r>
      <w:r>
        <w:rPr>
          <w:noProof/>
        </w:rPr>
        <w:fldChar w:fldCharType="separate"/>
      </w:r>
      <w:r w:rsidR="00FA7A93">
        <w:rPr>
          <w:noProof/>
        </w:rPr>
        <w:t>6</w:t>
      </w:r>
      <w:r>
        <w:rPr>
          <w:noProof/>
        </w:rPr>
        <w:fldChar w:fldCharType="end"/>
      </w:r>
    </w:p>
    <w:p w14:paraId="2E71B55A" w14:textId="77777777" w:rsidR="001B77B0" w:rsidRDefault="001B77B0">
      <w:pPr>
        <w:pStyle w:val="Verzeichnis2"/>
        <w:tabs>
          <w:tab w:val="right" w:leader="dot" w:pos="9056"/>
        </w:tabs>
        <w:rPr>
          <w:rFonts w:asciiTheme="minorHAnsi" w:hAnsiTheme="minorHAnsi"/>
          <w:noProof/>
          <w:sz w:val="24"/>
          <w:lang w:val="de-AT" w:eastAsia="ja-JP"/>
        </w:rPr>
      </w:pPr>
      <w:r>
        <w:rPr>
          <w:noProof/>
        </w:rPr>
        <w:t>1. Die interdisziplinäre Herangehensweise</w:t>
      </w:r>
      <w:r>
        <w:rPr>
          <w:noProof/>
        </w:rPr>
        <w:tab/>
      </w:r>
      <w:r>
        <w:rPr>
          <w:noProof/>
        </w:rPr>
        <w:fldChar w:fldCharType="begin"/>
      </w:r>
      <w:r>
        <w:rPr>
          <w:noProof/>
        </w:rPr>
        <w:instrText xml:space="preserve"> PAGEREF _Toc387555594 \h </w:instrText>
      </w:r>
      <w:r>
        <w:rPr>
          <w:noProof/>
        </w:rPr>
      </w:r>
      <w:r>
        <w:rPr>
          <w:noProof/>
        </w:rPr>
        <w:fldChar w:fldCharType="separate"/>
      </w:r>
      <w:r w:rsidR="00FA7A93">
        <w:rPr>
          <w:noProof/>
        </w:rPr>
        <w:t>6</w:t>
      </w:r>
      <w:r>
        <w:rPr>
          <w:noProof/>
        </w:rPr>
        <w:fldChar w:fldCharType="end"/>
      </w:r>
    </w:p>
    <w:p w14:paraId="5B46FAE9" w14:textId="77777777" w:rsidR="001B77B0" w:rsidRDefault="001B77B0">
      <w:pPr>
        <w:pStyle w:val="Verzeichnis2"/>
        <w:tabs>
          <w:tab w:val="right" w:leader="dot" w:pos="9056"/>
        </w:tabs>
        <w:rPr>
          <w:rFonts w:asciiTheme="minorHAnsi" w:hAnsiTheme="minorHAnsi"/>
          <w:noProof/>
          <w:sz w:val="24"/>
          <w:lang w:val="de-AT" w:eastAsia="ja-JP"/>
        </w:rPr>
      </w:pPr>
      <w:r>
        <w:rPr>
          <w:noProof/>
        </w:rPr>
        <w:t>2. Forschungsschwerpunkte</w:t>
      </w:r>
      <w:r>
        <w:rPr>
          <w:noProof/>
        </w:rPr>
        <w:tab/>
      </w:r>
      <w:r>
        <w:rPr>
          <w:noProof/>
        </w:rPr>
        <w:fldChar w:fldCharType="begin"/>
      </w:r>
      <w:r>
        <w:rPr>
          <w:noProof/>
        </w:rPr>
        <w:instrText xml:space="preserve"> PAGEREF _Toc387555595 \h </w:instrText>
      </w:r>
      <w:r>
        <w:rPr>
          <w:noProof/>
        </w:rPr>
      </w:r>
      <w:r>
        <w:rPr>
          <w:noProof/>
        </w:rPr>
        <w:fldChar w:fldCharType="separate"/>
      </w:r>
      <w:r w:rsidR="00FA7A93">
        <w:rPr>
          <w:noProof/>
        </w:rPr>
        <w:t>7</w:t>
      </w:r>
      <w:r>
        <w:rPr>
          <w:noProof/>
        </w:rPr>
        <w:fldChar w:fldCharType="end"/>
      </w:r>
    </w:p>
    <w:p w14:paraId="4D14A5D8" w14:textId="77777777" w:rsidR="001B77B0" w:rsidRDefault="001B77B0">
      <w:pPr>
        <w:pStyle w:val="Verzeichnis2"/>
        <w:tabs>
          <w:tab w:val="right" w:leader="dot" w:pos="9056"/>
        </w:tabs>
        <w:rPr>
          <w:rFonts w:asciiTheme="minorHAnsi" w:hAnsiTheme="minorHAnsi"/>
          <w:noProof/>
          <w:sz w:val="24"/>
          <w:lang w:val="de-AT" w:eastAsia="ja-JP"/>
        </w:rPr>
      </w:pPr>
      <w:r>
        <w:rPr>
          <w:noProof/>
        </w:rPr>
        <w:t>3. Konkrete Entwicklungsstufen</w:t>
      </w:r>
      <w:r>
        <w:rPr>
          <w:noProof/>
        </w:rPr>
        <w:tab/>
      </w:r>
      <w:r>
        <w:rPr>
          <w:noProof/>
        </w:rPr>
        <w:fldChar w:fldCharType="begin"/>
      </w:r>
      <w:r>
        <w:rPr>
          <w:noProof/>
        </w:rPr>
        <w:instrText xml:space="preserve"> PAGEREF _Toc387555596 \h </w:instrText>
      </w:r>
      <w:r>
        <w:rPr>
          <w:noProof/>
        </w:rPr>
      </w:r>
      <w:r>
        <w:rPr>
          <w:noProof/>
        </w:rPr>
        <w:fldChar w:fldCharType="separate"/>
      </w:r>
      <w:r w:rsidR="00FA7A93">
        <w:rPr>
          <w:noProof/>
        </w:rPr>
        <w:t>9</w:t>
      </w:r>
      <w:r>
        <w:rPr>
          <w:noProof/>
        </w:rPr>
        <w:fldChar w:fldCharType="end"/>
      </w:r>
    </w:p>
    <w:p w14:paraId="2C2B2A35" w14:textId="77777777" w:rsidR="001B77B0" w:rsidRDefault="001B77B0">
      <w:pPr>
        <w:pStyle w:val="Verzeichnis1"/>
        <w:tabs>
          <w:tab w:val="right" w:leader="dot" w:pos="9056"/>
        </w:tabs>
        <w:rPr>
          <w:rFonts w:asciiTheme="minorHAnsi" w:hAnsiTheme="minorHAnsi"/>
          <w:noProof/>
          <w:sz w:val="24"/>
          <w:lang w:val="de-AT" w:eastAsia="ja-JP"/>
        </w:rPr>
      </w:pPr>
      <w:r>
        <w:rPr>
          <w:noProof/>
        </w:rPr>
        <w:t>IV. Nachwuchsförderung</w:t>
      </w:r>
      <w:r>
        <w:rPr>
          <w:noProof/>
        </w:rPr>
        <w:tab/>
      </w:r>
      <w:r>
        <w:rPr>
          <w:noProof/>
        </w:rPr>
        <w:fldChar w:fldCharType="begin"/>
      </w:r>
      <w:r>
        <w:rPr>
          <w:noProof/>
        </w:rPr>
        <w:instrText xml:space="preserve"> PAGEREF _Toc387555597 \h </w:instrText>
      </w:r>
      <w:r>
        <w:rPr>
          <w:noProof/>
        </w:rPr>
      </w:r>
      <w:r>
        <w:rPr>
          <w:noProof/>
        </w:rPr>
        <w:fldChar w:fldCharType="separate"/>
      </w:r>
      <w:r w:rsidR="00FA7A93">
        <w:rPr>
          <w:noProof/>
        </w:rPr>
        <w:t>11</w:t>
      </w:r>
      <w:r>
        <w:rPr>
          <w:noProof/>
        </w:rPr>
        <w:fldChar w:fldCharType="end"/>
      </w:r>
    </w:p>
    <w:p w14:paraId="0EFF0BD3" w14:textId="77777777" w:rsidR="001B77B0" w:rsidRDefault="001B77B0">
      <w:pPr>
        <w:pStyle w:val="Verzeichnis2"/>
        <w:tabs>
          <w:tab w:val="right" w:leader="dot" w:pos="9056"/>
        </w:tabs>
        <w:rPr>
          <w:rFonts w:asciiTheme="minorHAnsi" w:hAnsiTheme="minorHAnsi"/>
          <w:noProof/>
          <w:sz w:val="24"/>
          <w:lang w:val="de-AT" w:eastAsia="ja-JP"/>
        </w:rPr>
      </w:pPr>
      <w:r>
        <w:rPr>
          <w:noProof/>
        </w:rPr>
        <w:t>1. Eingang in die Lehre</w:t>
      </w:r>
      <w:r>
        <w:rPr>
          <w:noProof/>
        </w:rPr>
        <w:tab/>
      </w:r>
      <w:r>
        <w:rPr>
          <w:noProof/>
        </w:rPr>
        <w:fldChar w:fldCharType="begin"/>
      </w:r>
      <w:r>
        <w:rPr>
          <w:noProof/>
        </w:rPr>
        <w:instrText xml:space="preserve"> PAGEREF _Toc387555598 \h </w:instrText>
      </w:r>
      <w:r>
        <w:rPr>
          <w:noProof/>
        </w:rPr>
      </w:r>
      <w:r>
        <w:rPr>
          <w:noProof/>
        </w:rPr>
        <w:fldChar w:fldCharType="separate"/>
      </w:r>
      <w:r w:rsidR="00FA7A93">
        <w:rPr>
          <w:noProof/>
        </w:rPr>
        <w:t>11</w:t>
      </w:r>
      <w:r>
        <w:rPr>
          <w:noProof/>
        </w:rPr>
        <w:fldChar w:fldCharType="end"/>
      </w:r>
    </w:p>
    <w:p w14:paraId="69754596" w14:textId="77777777" w:rsidR="001B77B0" w:rsidRDefault="001B77B0">
      <w:pPr>
        <w:pStyle w:val="Verzeichnis2"/>
        <w:tabs>
          <w:tab w:val="right" w:leader="dot" w:pos="9056"/>
        </w:tabs>
        <w:rPr>
          <w:rFonts w:asciiTheme="minorHAnsi" w:hAnsiTheme="minorHAnsi"/>
          <w:noProof/>
          <w:sz w:val="24"/>
          <w:lang w:val="de-AT" w:eastAsia="ja-JP"/>
        </w:rPr>
      </w:pPr>
      <w:r>
        <w:rPr>
          <w:noProof/>
        </w:rPr>
        <w:t>2. Förderung des wissenschaftlichen Nachwuchses</w:t>
      </w:r>
      <w:r>
        <w:rPr>
          <w:noProof/>
        </w:rPr>
        <w:tab/>
      </w:r>
      <w:r>
        <w:rPr>
          <w:noProof/>
        </w:rPr>
        <w:fldChar w:fldCharType="begin"/>
      </w:r>
      <w:r>
        <w:rPr>
          <w:noProof/>
        </w:rPr>
        <w:instrText xml:space="preserve"> PAGEREF _Toc387555599 \h </w:instrText>
      </w:r>
      <w:r>
        <w:rPr>
          <w:noProof/>
        </w:rPr>
      </w:r>
      <w:r>
        <w:rPr>
          <w:noProof/>
        </w:rPr>
        <w:fldChar w:fldCharType="separate"/>
      </w:r>
      <w:r w:rsidR="00FA7A93">
        <w:rPr>
          <w:noProof/>
        </w:rPr>
        <w:t>11</w:t>
      </w:r>
      <w:r>
        <w:rPr>
          <w:noProof/>
        </w:rPr>
        <w:fldChar w:fldCharType="end"/>
      </w:r>
    </w:p>
    <w:p w14:paraId="52FB8493" w14:textId="77777777" w:rsidR="001B77B0" w:rsidRDefault="001B77B0">
      <w:pPr>
        <w:pStyle w:val="Verzeichnis1"/>
        <w:tabs>
          <w:tab w:val="right" w:leader="dot" w:pos="9056"/>
        </w:tabs>
        <w:rPr>
          <w:rFonts w:asciiTheme="minorHAnsi" w:hAnsiTheme="minorHAnsi"/>
          <w:noProof/>
          <w:sz w:val="24"/>
          <w:lang w:val="de-AT" w:eastAsia="ja-JP"/>
        </w:rPr>
      </w:pPr>
      <w:r>
        <w:rPr>
          <w:noProof/>
        </w:rPr>
        <w:t>V. Mitglieder und Organisation</w:t>
      </w:r>
      <w:r>
        <w:rPr>
          <w:noProof/>
        </w:rPr>
        <w:tab/>
      </w:r>
      <w:r>
        <w:rPr>
          <w:noProof/>
        </w:rPr>
        <w:fldChar w:fldCharType="begin"/>
      </w:r>
      <w:r>
        <w:rPr>
          <w:noProof/>
        </w:rPr>
        <w:instrText xml:space="preserve"> PAGEREF _Toc387555600 \h </w:instrText>
      </w:r>
      <w:r>
        <w:rPr>
          <w:noProof/>
        </w:rPr>
      </w:r>
      <w:r>
        <w:rPr>
          <w:noProof/>
        </w:rPr>
        <w:fldChar w:fldCharType="separate"/>
      </w:r>
      <w:r w:rsidR="00FA7A93">
        <w:rPr>
          <w:noProof/>
        </w:rPr>
        <w:t>12</w:t>
      </w:r>
      <w:r>
        <w:rPr>
          <w:noProof/>
        </w:rPr>
        <w:fldChar w:fldCharType="end"/>
      </w:r>
    </w:p>
    <w:p w14:paraId="1619E9A0" w14:textId="77777777" w:rsidR="001B77B0" w:rsidRDefault="001B77B0">
      <w:pPr>
        <w:pStyle w:val="Verzeichnis2"/>
        <w:tabs>
          <w:tab w:val="right" w:leader="dot" w:pos="9056"/>
        </w:tabs>
        <w:rPr>
          <w:rFonts w:asciiTheme="minorHAnsi" w:hAnsiTheme="minorHAnsi"/>
          <w:noProof/>
          <w:sz w:val="24"/>
          <w:lang w:val="de-AT" w:eastAsia="ja-JP"/>
        </w:rPr>
      </w:pPr>
      <w:r>
        <w:rPr>
          <w:noProof/>
        </w:rPr>
        <w:t>1. Mitglieder</w:t>
      </w:r>
      <w:r>
        <w:rPr>
          <w:noProof/>
        </w:rPr>
        <w:tab/>
      </w:r>
      <w:r>
        <w:rPr>
          <w:noProof/>
        </w:rPr>
        <w:fldChar w:fldCharType="begin"/>
      </w:r>
      <w:r>
        <w:rPr>
          <w:noProof/>
        </w:rPr>
        <w:instrText xml:space="preserve"> PAGEREF _Toc387555601 \h </w:instrText>
      </w:r>
      <w:r>
        <w:rPr>
          <w:noProof/>
        </w:rPr>
      </w:r>
      <w:r>
        <w:rPr>
          <w:noProof/>
        </w:rPr>
        <w:fldChar w:fldCharType="separate"/>
      </w:r>
      <w:r w:rsidR="00FA7A93">
        <w:rPr>
          <w:noProof/>
        </w:rPr>
        <w:t>12</w:t>
      </w:r>
      <w:r>
        <w:rPr>
          <w:noProof/>
        </w:rPr>
        <w:fldChar w:fldCharType="end"/>
      </w:r>
    </w:p>
    <w:p w14:paraId="7B245A04" w14:textId="77777777" w:rsidR="001B77B0" w:rsidRDefault="001B77B0">
      <w:pPr>
        <w:pStyle w:val="Verzeichnis2"/>
        <w:tabs>
          <w:tab w:val="right" w:leader="dot" w:pos="9056"/>
        </w:tabs>
        <w:rPr>
          <w:rFonts w:asciiTheme="minorHAnsi" w:hAnsiTheme="minorHAnsi"/>
          <w:noProof/>
          <w:sz w:val="24"/>
          <w:lang w:val="de-AT" w:eastAsia="ja-JP"/>
        </w:rPr>
      </w:pPr>
      <w:r>
        <w:rPr>
          <w:noProof/>
        </w:rPr>
        <w:t>2. Organisation</w:t>
      </w:r>
      <w:r>
        <w:rPr>
          <w:noProof/>
        </w:rPr>
        <w:tab/>
      </w:r>
      <w:r>
        <w:rPr>
          <w:noProof/>
        </w:rPr>
        <w:fldChar w:fldCharType="begin"/>
      </w:r>
      <w:r>
        <w:rPr>
          <w:noProof/>
        </w:rPr>
        <w:instrText xml:space="preserve"> PAGEREF _Toc387555602 \h </w:instrText>
      </w:r>
      <w:r>
        <w:rPr>
          <w:noProof/>
        </w:rPr>
      </w:r>
      <w:r>
        <w:rPr>
          <w:noProof/>
        </w:rPr>
        <w:fldChar w:fldCharType="separate"/>
      </w:r>
      <w:r w:rsidR="00FA7A93">
        <w:rPr>
          <w:noProof/>
        </w:rPr>
        <w:t>12</w:t>
      </w:r>
      <w:r>
        <w:rPr>
          <w:noProof/>
        </w:rPr>
        <w:fldChar w:fldCharType="end"/>
      </w:r>
    </w:p>
    <w:p w14:paraId="3C9E42D0" w14:textId="77777777" w:rsidR="001B77B0" w:rsidRDefault="001B77B0">
      <w:pPr>
        <w:pStyle w:val="Verzeichnis1"/>
        <w:tabs>
          <w:tab w:val="right" w:leader="dot" w:pos="9056"/>
        </w:tabs>
        <w:rPr>
          <w:rFonts w:asciiTheme="minorHAnsi" w:hAnsiTheme="minorHAnsi"/>
          <w:noProof/>
          <w:sz w:val="24"/>
          <w:lang w:val="de-AT" w:eastAsia="ja-JP"/>
        </w:rPr>
      </w:pPr>
      <w:r>
        <w:rPr>
          <w:noProof/>
        </w:rPr>
        <w:t>VI. Strukturelle Einbindung und Vernetzung</w:t>
      </w:r>
      <w:r>
        <w:rPr>
          <w:noProof/>
        </w:rPr>
        <w:tab/>
      </w:r>
      <w:r>
        <w:rPr>
          <w:noProof/>
        </w:rPr>
        <w:fldChar w:fldCharType="begin"/>
      </w:r>
      <w:r>
        <w:rPr>
          <w:noProof/>
        </w:rPr>
        <w:instrText xml:space="preserve"> PAGEREF _Toc387555603 \h </w:instrText>
      </w:r>
      <w:r>
        <w:rPr>
          <w:noProof/>
        </w:rPr>
      </w:r>
      <w:r>
        <w:rPr>
          <w:noProof/>
        </w:rPr>
        <w:fldChar w:fldCharType="separate"/>
      </w:r>
      <w:r w:rsidR="00FA7A93">
        <w:rPr>
          <w:noProof/>
        </w:rPr>
        <w:t>14</w:t>
      </w:r>
      <w:r>
        <w:rPr>
          <w:noProof/>
        </w:rPr>
        <w:fldChar w:fldCharType="end"/>
      </w:r>
    </w:p>
    <w:p w14:paraId="1E760D0A" w14:textId="77777777" w:rsidR="001B77B0" w:rsidRDefault="001B77B0">
      <w:pPr>
        <w:pStyle w:val="Verzeichnis2"/>
        <w:tabs>
          <w:tab w:val="right" w:leader="dot" w:pos="9056"/>
        </w:tabs>
        <w:rPr>
          <w:rFonts w:asciiTheme="minorHAnsi" w:hAnsiTheme="minorHAnsi"/>
          <w:noProof/>
          <w:sz w:val="24"/>
          <w:lang w:val="de-AT" w:eastAsia="ja-JP"/>
        </w:rPr>
      </w:pPr>
      <w:r>
        <w:rPr>
          <w:noProof/>
        </w:rPr>
        <w:t>1. Das documenta Archiv</w:t>
      </w:r>
      <w:r>
        <w:rPr>
          <w:noProof/>
        </w:rPr>
        <w:tab/>
      </w:r>
      <w:r>
        <w:rPr>
          <w:noProof/>
        </w:rPr>
        <w:fldChar w:fldCharType="begin"/>
      </w:r>
      <w:r>
        <w:rPr>
          <w:noProof/>
        </w:rPr>
        <w:instrText xml:space="preserve"> PAGEREF _Toc387555604 \h </w:instrText>
      </w:r>
      <w:r>
        <w:rPr>
          <w:noProof/>
        </w:rPr>
      </w:r>
      <w:r>
        <w:rPr>
          <w:noProof/>
        </w:rPr>
        <w:fldChar w:fldCharType="separate"/>
      </w:r>
      <w:r w:rsidR="00FA7A93">
        <w:rPr>
          <w:noProof/>
        </w:rPr>
        <w:t>14</w:t>
      </w:r>
      <w:r>
        <w:rPr>
          <w:noProof/>
        </w:rPr>
        <w:fldChar w:fldCharType="end"/>
      </w:r>
    </w:p>
    <w:p w14:paraId="31DF0C8E" w14:textId="77777777" w:rsidR="001B77B0" w:rsidRDefault="001B77B0">
      <w:pPr>
        <w:pStyle w:val="Verzeichnis2"/>
        <w:tabs>
          <w:tab w:val="right" w:leader="dot" w:pos="9056"/>
        </w:tabs>
        <w:rPr>
          <w:rFonts w:asciiTheme="minorHAnsi" w:hAnsiTheme="minorHAnsi"/>
          <w:noProof/>
          <w:sz w:val="24"/>
          <w:lang w:val="de-AT" w:eastAsia="ja-JP"/>
        </w:rPr>
      </w:pPr>
      <w:r>
        <w:rPr>
          <w:noProof/>
        </w:rPr>
        <w:t>2. Die Vermittlung – Public Programme</w:t>
      </w:r>
      <w:r>
        <w:rPr>
          <w:noProof/>
        </w:rPr>
        <w:tab/>
      </w:r>
      <w:r>
        <w:rPr>
          <w:noProof/>
        </w:rPr>
        <w:fldChar w:fldCharType="begin"/>
      </w:r>
      <w:r>
        <w:rPr>
          <w:noProof/>
        </w:rPr>
        <w:instrText xml:space="preserve"> PAGEREF _Toc387555605 \h </w:instrText>
      </w:r>
      <w:r>
        <w:rPr>
          <w:noProof/>
        </w:rPr>
      </w:r>
      <w:r>
        <w:rPr>
          <w:noProof/>
        </w:rPr>
        <w:fldChar w:fldCharType="separate"/>
      </w:r>
      <w:r w:rsidR="00FA7A93">
        <w:rPr>
          <w:noProof/>
        </w:rPr>
        <w:t>15</w:t>
      </w:r>
      <w:r>
        <w:rPr>
          <w:noProof/>
        </w:rPr>
        <w:fldChar w:fldCharType="end"/>
      </w:r>
    </w:p>
    <w:p w14:paraId="54F167D8" w14:textId="77777777" w:rsidR="001B77B0" w:rsidRDefault="001B77B0">
      <w:pPr>
        <w:pStyle w:val="Verzeichnis1"/>
        <w:tabs>
          <w:tab w:val="right" w:leader="dot" w:pos="9056"/>
        </w:tabs>
        <w:rPr>
          <w:rFonts w:asciiTheme="minorHAnsi" w:hAnsiTheme="minorHAnsi"/>
          <w:noProof/>
          <w:sz w:val="24"/>
          <w:lang w:val="de-AT" w:eastAsia="ja-JP"/>
        </w:rPr>
      </w:pPr>
      <w:r w:rsidRPr="00CC1D18">
        <w:rPr>
          <w:noProof/>
          <w:highlight w:val="yellow"/>
        </w:rPr>
        <w:t>VII. Finanzierung</w:t>
      </w:r>
      <w:r>
        <w:rPr>
          <w:noProof/>
        </w:rPr>
        <w:tab/>
      </w:r>
      <w:r>
        <w:rPr>
          <w:noProof/>
        </w:rPr>
        <w:fldChar w:fldCharType="begin"/>
      </w:r>
      <w:r>
        <w:rPr>
          <w:noProof/>
        </w:rPr>
        <w:instrText xml:space="preserve"> PAGEREF _Toc387555606 \h </w:instrText>
      </w:r>
      <w:r>
        <w:rPr>
          <w:noProof/>
        </w:rPr>
      </w:r>
      <w:r>
        <w:rPr>
          <w:noProof/>
        </w:rPr>
        <w:fldChar w:fldCharType="separate"/>
      </w:r>
      <w:r w:rsidR="00FA7A93">
        <w:rPr>
          <w:noProof/>
        </w:rPr>
        <w:t>16</w:t>
      </w:r>
      <w:r>
        <w:rPr>
          <w:noProof/>
        </w:rPr>
        <w:fldChar w:fldCharType="end"/>
      </w:r>
    </w:p>
    <w:p w14:paraId="4C29B584" w14:textId="77777777" w:rsidR="001B77B0" w:rsidRDefault="001B77B0">
      <w:pPr>
        <w:pStyle w:val="Verzeichnis1"/>
        <w:tabs>
          <w:tab w:val="right" w:leader="dot" w:pos="9056"/>
        </w:tabs>
        <w:rPr>
          <w:rFonts w:asciiTheme="minorHAnsi" w:hAnsiTheme="minorHAnsi"/>
          <w:noProof/>
          <w:sz w:val="24"/>
          <w:lang w:val="de-AT" w:eastAsia="ja-JP"/>
        </w:rPr>
      </w:pPr>
      <w:r>
        <w:rPr>
          <w:noProof/>
        </w:rPr>
        <w:t>VIII. Anlagen</w:t>
      </w:r>
      <w:r>
        <w:rPr>
          <w:noProof/>
        </w:rPr>
        <w:tab/>
      </w:r>
      <w:r>
        <w:rPr>
          <w:noProof/>
        </w:rPr>
        <w:fldChar w:fldCharType="begin"/>
      </w:r>
      <w:r>
        <w:rPr>
          <w:noProof/>
        </w:rPr>
        <w:instrText xml:space="preserve"> PAGEREF _Toc387555607 \h </w:instrText>
      </w:r>
      <w:r>
        <w:rPr>
          <w:noProof/>
        </w:rPr>
      </w:r>
      <w:r>
        <w:rPr>
          <w:noProof/>
        </w:rPr>
        <w:fldChar w:fldCharType="separate"/>
      </w:r>
      <w:r w:rsidR="00FA7A93">
        <w:rPr>
          <w:noProof/>
        </w:rPr>
        <w:t>17</w:t>
      </w:r>
      <w:r>
        <w:rPr>
          <w:noProof/>
        </w:rPr>
        <w:fldChar w:fldCharType="end"/>
      </w:r>
    </w:p>
    <w:p w14:paraId="77255FF1" w14:textId="77777777" w:rsidR="001B77B0" w:rsidRDefault="001B77B0">
      <w:pPr>
        <w:pStyle w:val="Verzeichnis2"/>
        <w:tabs>
          <w:tab w:val="right" w:leader="dot" w:pos="9056"/>
        </w:tabs>
        <w:rPr>
          <w:rFonts w:asciiTheme="minorHAnsi" w:hAnsiTheme="minorHAnsi"/>
          <w:noProof/>
          <w:sz w:val="24"/>
          <w:lang w:val="de-AT" w:eastAsia="ja-JP"/>
        </w:rPr>
      </w:pPr>
      <w:r>
        <w:rPr>
          <w:noProof/>
        </w:rPr>
        <w:t>Kurzbeschreibung der von den Gründungsmitgliedern in das Forschungszentrum für Ausstellungsstudien eingebrachten Arbeitsgebiete und Forschungsprojekte</w:t>
      </w:r>
      <w:r>
        <w:rPr>
          <w:noProof/>
        </w:rPr>
        <w:tab/>
      </w:r>
      <w:r>
        <w:rPr>
          <w:noProof/>
        </w:rPr>
        <w:fldChar w:fldCharType="begin"/>
      </w:r>
      <w:r>
        <w:rPr>
          <w:noProof/>
        </w:rPr>
        <w:instrText xml:space="preserve"> PAGEREF _Toc387555608 \h </w:instrText>
      </w:r>
      <w:r>
        <w:rPr>
          <w:noProof/>
        </w:rPr>
      </w:r>
      <w:r>
        <w:rPr>
          <w:noProof/>
        </w:rPr>
        <w:fldChar w:fldCharType="separate"/>
      </w:r>
      <w:r w:rsidR="00FA7A93">
        <w:rPr>
          <w:noProof/>
        </w:rPr>
        <w:t>17</w:t>
      </w:r>
      <w:r>
        <w:rPr>
          <w:noProof/>
        </w:rPr>
        <w:fldChar w:fldCharType="end"/>
      </w:r>
    </w:p>
    <w:p w14:paraId="6FDE9C54" w14:textId="77777777" w:rsidR="001B77B0" w:rsidRDefault="001B77B0">
      <w:pPr>
        <w:pStyle w:val="Verzeichnis3"/>
        <w:tabs>
          <w:tab w:val="right" w:leader="dot" w:pos="9056"/>
        </w:tabs>
        <w:rPr>
          <w:rFonts w:asciiTheme="minorHAnsi" w:hAnsiTheme="minorHAnsi"/>
          <w:noProof/>
          <w:sz w:val="24"/>
          <w:lang w:val="de-AT" w:eastAsia="ja-JP"/>
        </w:rPr>
      </w:pPr>
      <w:r>
        <w:rPr>
          <w:noProof/>
        </w:rPr>
        <w:t>KUNSTWISSENSCHAFT</w:t>
      </w:r>
      <w:r>
        <w:rPr>
          <w:noProof/>
        </w:rPr>
        <w:tab/>
      </w:r>
      <w:r>
        <w:rPr>
          <w:noProof/>
        </w:rPr>
        <w:fldChar w:fldCharType="begin"/>
      </w:r>
      <w:r>
        <w:rPr>
          <w:noProof/>
        </w:rPr>
        <w:instrText xml:space="preserve"> PAGEREF _Toc387555609 \h </w:instrText>
      </w:r>
      <w:r>
        <w:rPr>
          <w:noProof/>
        </w:rPr>
      </w:r>
      <w:r>
        <w:rPr>
          <w:noProof/>
        </w:rPr>
        <w:fldChar w:fldCharType="separate"/>
      </w:r>
      <w:r w:rsidR="00FA7A93">
        <w:rPr>
          <w:noProof/>
        </w:rPr>
        <w:t>18</w:t>
      </w:r>
      <w:r>
        <w:rPr>
          <w:noProof/>
        </w:rPr>
        <w:fldChar w:fldCharType="end"/>
      </w:r>
    </w:p>
    <w:p w14:paraId="4A20456A" w14:textId="77777777" w:rsidR="001B77B0" w:rsidRDefault="001B77B0">
      <w:pPr>
        <w:pStyle w:val="Verzeichnis3"/>
        <w:tabs>
          <w:tab w:val="right" w:leader="dot" w:pos="9056"/>
        </w:tabs>
        <w:rPr>
          <w:rFonts w:asciiTheme="minorHAnsi" w:hAnsiTheme="minorHAnsi"/>
          <w:noProof/>
          <w:sz w:val="24"/>
          <w:lang w:val="de-AT" w:eastAsia="ja-JP"/>
        </w:rPr>
      </w:pPr>
      <w:r w:rsidRPr="00CC1D18">
        <w:rPr>
          <w:noProof/>
          <w:highlight w:val="yellow"/>
        </w:rPr>
        <w:t>SOZIALWISSENSCHAFTEN</w:t>
      </w:r>
      <w:r>
        <w:rPr>
          <w:noProof/>
        </w:rPr>
        <w:tab/>
      </w:r>
      <w:r>
        <w:rPr>
          <w:noProof/>
        </w:rPr>
        <w:fldChar w:fldCharType="begin"/>
      </w:r>
      <w:r>
        <w:rPr>
          <w:noProof/>
        </w:rPr>
        <w:instrText xml:space="preserve"> PAGEREF _Toc387555610 \h </w:instrText>
      </w:r>
      <w:r>
        <w:rPr>
          <w:noProof/>
        </w:rPr>
      </w:r>
      <w:r>
        <w:rPr>
          <w:noProof/>
        </w:rPr>
        <w:fldChar w:fldCharType="separate"/>
      </w:r>
      <w:r w:rsidR="00FA7A93">
        <w:rPr>
          <w:noProof/>
        </w:rPr>
        <w:t>20</w:t>
      </w:r>
      <w:r>
        <w:rPr>
          <w:noProof/>
        </w:rPr>
        <w:fldChar w:fldCharType="end"/>
      </w:r>
    </w:p>
    <w:p w14:paraId="5313D9EF" w14:textId="77777777" w:rsidR="001B77B0" w:rsidRDefault="001B77B0">
      <w:pPr>
        <w:pStyle w:val="Verzeichnis3"/>
        <w:tabs>
          <w:tab w:val="right" w:leader="dot" w:pos="9056"/>
        </w:tabs>
        <w:rPr>
          <w:rFonts w:asciiTheme="minorHAnsi" w:hAnsiTheme="minorHAnsi"/>
          <w:noProof/>
          <w:sz w:val="24"/>
          <w:lang w:val="de-AT" w:eastAsia="ja-JP"/>
        </w:rPr>
      </w:pPr>
      <w:r w:rsidRPr="00CC1D18">
        <w:rPr>
          <w:noProof/>
          <w:highlight w:val="yellow"/>
        </w:rPr>
        <w:t>GEISTES- UND KULTURWISSENSCHAFTEN</w:t>
      </w:r>
      <w:r>
        <w:rPr>
          <w:noProof/>
        </w:rPr>
        <w:tab/>
      </w:r>
      <w:r>
        <w:rPr>
          <w:noProof/>
        </w:rPr>
        <w:fldChar w:fldCharType="begin"/>
      </w:r>
      <w:r>
        <w:rPr>
          <w:noProof/>
        </w:rPr>
        <w:instrText xml:space="preserve"> PAGEREF _Toc387555611 \h </w:instrText>
      </w:r>
      <w:r>
        <w:rPr>
          <w:noProof/>
        </w:rPr>
      </w:r>
      <w:r>
        <w:rPr>
          <w:noProof/>
        </w:rPr>
        <w:fldChar w:fldCharType="separate"/>
      </w:r>
      <w:r w:rsidR="00FA7A93">
        <w:rPr>
          <w:noProof/>
        </w:rPr>
        <w:t>20</w:t>
      </w:r>
      <w:r>
        <w:rPr>
          <w:noProof/>
        </w:rPr>
        <w:fldChar w:fldCharType="end"/>
      </w:r>
    </w:p>
    <w:p w14:paraId="3B9C8B47" w14:textId="77777777" w:rsidR="001B77B0" w:rsidRDefault="001B77B0">
      <w:pPr>
        <w:pStyle w:val="Verzeichnis3"/>
        <w:tabs>
          <w:tab w:val="right" w:leader="dot" w:pos="9056"/>
        </w:tabs>
        <w:rPr>
          <w:rFonts w:asciiTheme="minorHAnsi" w:hAnsiTheme="minorHAnsi"/>
          <w:noProof/>
          <w:sz w:val="24"/>
          <w:lang w:val="de-AT" w:eastAsia="ja-JP"/>
        </w:rPr>
      </w:pPr>
      <w:r w:rsidRPr="00CC1D18">
        <w:rPr>
          <w:noProof/>
          <w:highlight w:val="yellow"/>
        </w:rPr>
        <w:t>ARCHITEKTUR</w:t>
      </w:r>
      <w:r>
        <w:rPr>
          <w:noProof/>
        </w:rPr>
        <w:tab/>
      </w:r>
      <w:r>
        <w:rPr>
          <w:noProof/>
        </w:rPr>
        <w:fldChar w:fldCharType="begin"/>
      </w:r>
      <w:r>
        <w:rPr>
          <w:noProof/>
        </w:rPr>
        <w:instrText xml:space="preserve"> PAGEREF _Toc387555612 \h </w:instrText>
      </w:r>
      <w:r>
        <w:rPr>
          <w:noProof/>
        </w:rPr>
      </w:r>
      <w:r>
        <w:rPr>
          <w:noProof/>
        </w:rPr>
        <w:fldChar w:fldCharType="separate"/>
      </w:r>
      <w:r w:rsidR="00FA7A93">
        <w:rPr>
          <w:noProof/>
        </w:rPr>
        <w:t>20</w:t>
      </w:r>
      <w:r>
        <w:rPr>
          <w:noProof/>
        </w:rPr>
        <w:fldChar w:fldCharType="end"/>
      </w:r>
    </w:p>
    <w:p w14:paraId="4D703A99" w14:textId="7BECE51B" w:rsidR="00931E2D" w:rsidRPr="00CC7948" w:rsidRDefault="001B77B0">
      <w:pPr>
        <w:rPr>
          <w:rFonts w:cs="Times New Roman"/>
          <w:b/>
          <w:color w:val="FF0000"/>
          <w:szCs w:val="22"/>
        </w:rPr>
      </w:pPr>
      <w:r>
        <w:rPr>
          <w:rFonts w:cs="Times New Roman"/>
          <w:b/>
          <w:color w:val="FF0000"/>
          <w:szCs w:val="22"/>
        </w:rPr>
        <w:fldChar w:fldCharType="end"/>
      </w:r>
    </w:p>
    <w:p w14:paraId="142B831F" w14:textId="66BDDAAA" w:rsidR="002B68CB" w:rsidRPr="00C80B82" w:rsidRDefault="003224A8" w:rsidP="006A17D0">
      <w:pPr>
        <w:pStyle w:val="berschrift1"/>
      </w:pPr>
      <w:bookmarkStart w:id="0" w:name="_Toc387237527"/>
      <w:bookmarkStart w:id="1" w:name="_Toc387237747"/>
      <w:bookmarkStart w:id="2" w:name="_Toc387410741"/>
      <w:bookmarkStart w:id="3" w:name="_Toc387555242"/>
      <w:bookmarkStart w:id="4" w:name="_Toc387555387"/>
      <w:bookmarkStart w:id="5" w:name="_Toc387555432"/>
      <w:bookmarkStart w:id="6" w:name="_Toc387555554"/>
      <w:bookmarkStart w:id="7" w:name="_Toc387555588"/>
      <w:r>
        <w:lastRenderedPageBreak/>
        <w:t>0</w:t>
      </w:r>
      <w:r w:rsidR="002B68CB" w:rsidRPr="00C80B82">
        <w:t xml:space="preserve">. </w:t>
      </w:r>
      <w:r w:rsidR="00AB627B">
        <w:t xml:space="preserve">Vorgeschichte </w:t>
      </w:r>
      <w:bookmarkEnd w:id="0"/>
      <w:bookmarkEnd w:id="1"/>
      <w:bookmarkEnd w:id="2"/>
      <w:r w:rsidR="008F76BC">
        <w:t>und Perspektiven</w:t>
      </w:r>
      <w:bookmarkEnd w:id="3"/>
      <w:bookmarkEnd w:id="4"/>
      <w:bookmarkEnd w:id="5"/>
      <w:bookmarkEnd w:id="6"/>
      <w:bookmarkEnd w:id="7"/>
    </w:p>
    <w:p w14:paraId="2D3CF6CB" w14:textId="77777777" w:rsidR="006549B4" w:rsidRPr="002D6575" w:rsidRDefault="006549B4" w:rsidP="00E40148">
      <w:pPr>
        <w:spacing w:line="240" w:lineRule="auto"/>
        <w:rPr>
          <w:rFonts w:eastAsia="Times New Roman" w:cs="Times New Roman"/>
          <w:color w:val="000000"/>
          <w:szCs w:val="22"/>
        </w:rPr>
      </w:pPr>
    </w:p>
    <w:p w14:paraId="7B7CFC89" w14:textId="31598E67" w:rsidR="00AB627B" w:rsidRPr="00F64B06" w:rsidRDefault="000246D6" w:rsidP="00A30E46">
      <w:pPr>
        <w:jc w:val="both"/>
        <w:rPr>
          <w:rFonts w:cs="Times New Roman"/>
          <w:szCs w:val="22"/>
        </w:rPr>
      </w:pPr>
      <w:r w:rsidRPr="006D53D6">
        <w:rPr>
          <w:rFonts w:cs="Times New Roman"/>
          <w:szCs w:val="22"/>
        </w:rPr>
        <w:t>Das Forschungszentru</w:t>
      </w:r>
      <w:r w:rsidR="00AB627B" w:rsidRPr="006D53D6">
        <w:rPr>
          <w:rFonts w:cs="Times New Roman"/>
          <w:szCs w:val="22"/>
        </w:rPr>
        <w:t xml:space="preserve">m </w:t>
      </w:r>
      <w:r w:rsidRPr="006D53D6">
        <w:rPr>
          <w:rFonts w:cs="Times New Roman"/>
          <w:szCs w:val="22"/>
        </w:rPr>
        <w:t xml:space="preserve">für </w:t>
      </w:r>
      <w:r w:rsidR="00AB627B" w:rsidRPr="006D53D6">
        <w:rPr>
          <w:rFonts w:cs="Times New Roman"/>
          <w:szCs w:val="22"/>
        </w:rPr>
        <w:t xml:space="preserve">transnationale und transdisziplinäre </w:t>
      </w:r>
      <w:r w:rsidRPr="006D53D6">
        <w:rPr>
          <w:rFonts w:cs="Times New Roman"/>
          <w:szCs w:val="22"/>
        </w:rPr>
        <w:t>Ausstellungsstudien an der Univers</w:t>
      </w:r>
      <w:r w:rsidRPr="006D53D6">
        <w:rPr>
          <w:rFonts w:cs="Times New Roman"/>
          <w:szCs w:val="22"/>
        </w:rPr>
        <w:t>i</w:t>
      </w:r>
      <w:r w:rsidRPr="006D53D6">
        <w:rPr>
          <w:rFonts w:cs="Times New Roman"/>
          <w:szCs w:val="22"/>
        </w:rPr>
        <w:t>tät Kassel soll eine universitäre Basis für das sich in Planung befindliche documenta Institut in Kassel darstellen.</w:t>
      </w:r>
      <w:r w:rsidR="00AB627B">
        <w:rPr>
          <w:rFonts w:cs="Times New Roman"/>
          <w:szCs w:val="22"/>
        </w:rPr>
        <w:t xml:space="preserve"> </w:t>
      </w:r>
      <w:r w:rsidR="00AB627B" w:rsidRPr="00C642EE">
        <w:rPr>
          <w:rFonts w:cs="Times New Roman"/>
          <w:szCs w:val="22"/>
        </w:rPr>
        <w:t>Bereits Arnold Bode, Gründer der documenta, hatte die Idee, ein Institut als Ort der wisse</w:t>
      </w:r>
      <w:r w:rsidR="00AB627B" w:rsidRPr="00C642EE">
        <w:rPr>
          <w:rFonts w:cs="Times New Roman"/>
          <w:szCs w:val="22"/>
        </w:rPr>
        <w:t>n</w:t>
      </w:r>
      <w:r w:rsidR="00AB627B" w:rsidRPr="00C642EE">
        <w:rPr>
          <w:rFonts w:cs="Times New Roman"/>
          <w:szCs w:val="22"/>
        </w:rPr>
        <w:t>schaftlichen Vorbereitung der designierten künstlerischen Leitung sowie der Forschung für Künstl</w:t>
      </w:r>
      <w:r w:rsidR="00A37440">
        <w:rPr>
          <w:rFonts w:cs="Times New Roman"/>
          <w:szCs w:val="22"/>
        </w:rPr>
        <w:t>e</w:t>
      </w:r>
      <w:r w:rsidR="00AB627B" w:rsidRPr="00C642EE">
        <w:rPr>
          <w:rFonts w:cs="Times New Roman"/>
          <w:szCs w:val="22"/>
        </w:rPr>
        <w:t>r</w:t>
      </w:r>
      <w:r w:rsidR="00A37440">
        <w:rPr>
          <w:rFonts w:cs="Times New Roman"/>
          <w:szCs w:val="22"/>
        </w:rPr>
        <w:t>-</w:t>
      </w:r>
      <w:r w:rsidR="00AB627B" w:rsidRPr="00C642EE">
        <w:rPr>
          <w:rFonts w:cs="Times New Roman"/>
          <w:szCs w:val="22"/>
        </w:rPr>
        <w:t>Innen zu schaffen. 2002 hat im Rahmen der ersten Bewerbung Kassels zur Kulturhauptstadt Europas (2002–2005) der damalige Geschäftsführer der documenta</w:t>
      </w:r>
      <w:r w:rsidR="00A37440">
        <w:rPr>
          <w:rFonts w:cs="Times New Roman"/>
          <w:szCs w:val="22"/>
        </w:rPr>
        <w:t>,</w:t>
      </w:r>
      <w:r w:rsidR="00AB627B" w:rsidRPr="00C642EE">
        <w:rPr>
          <w:rFonts w:cs="Times New Roman"/>
          <w:szCs w:val="22"/>
        </w:rPr>
        <w:t xml:space="preserve"> Bernd Leifeld</w:t>
      </w:r>
      <w:r w:rsidR="00A37440">
        <w:rPr>
          <w:rFonts w:cs="Times New Roman"/>
          <w:szCs w:val="22"/>
        </w:rPr>
        <w:t>,</w:t>
      </w:r>
      <w:r w:rsidR="00AB627B" w:rsidRPr="00C642EE">
        <w:rPr>
          <w:rFonts w:cs="Times New Roman"/>
          <w:szCs w:val="22"/>
        </w:rPr>
        <w:t xml:space="preserve"> diese Überlegungen aufg</w:t>
      </w:r>
      <w:r w:rsidR="00AB627B" w:rsidRPr="00C642EE">
        <w:rPr>
          <w:rFonts w:cs="Times New Roman"/>
          <w:szCs w:val="22"/>
        </w:rPr>
        <w:t>e</w:t>
      </w:r>
      <w:r w:rsidR="00AB627B" w:rsidRPr="00C642EE">
        <w:rPr>
          <w:rFonts w:cs="Times New Roman"/>
          <w:szCs w:val="22"/>
        </w:rPr>
        <w:t>griffen und die Etablierung eines documenta Zentrums vorgeschlagen, um den Standort Kassels als wichtigen O</w:t>
      </w:r>
      <w:r w:rsidR="00A37440">
        <w:rPr>
          <w:rFonts w:cs="Times New Roman"/>
          <w:szCs w:val="22"/>
        </w:rPr>
        <w:t>rt für zeitgenössische</w:t>
      </w:r>
      <w:r w:rsidR="00AB627B" w:rsidRPr="00F64B06">
        <w:rPr>
          <w:rFonts w:cs="Times New Roman"/>
          <w:szCs w:val="22"/>
        </w:rPr>
        <w:t xml:space="preserve"> Kunst auch außerhalb der Ausstellungsjahre zu festigen. </w:t>
      </w:r>
    </w:p>
    <w:p w14:paraId="04F1001F" w14:textId="77777777" w:rsidR="00AB627B" w:rsidRPr="001737A2" w:rsidRDefault="00AB627B" w:rsidP="00A30E46">
      <w:pPr>
        <w:widowControl w:val="0"/>
        <w:autoSpaceDE w:val="0"/>
        <w:autoSpaceDN w:val="0"/>
        <w:adjustRightInd w:val="0"/>
        <w:jc w:val="both"/>
        <w:rPr>
          <w:rFonts w:cs="Times New Roman"/>
          <w:szCs w:val="22"/>
        </w:rPr>
      </w:pPr>
    </w:p>
    <w:p w14:paraId="2C9E4B8D" w14:textId="61ACBC15" w:rsidR="00AB627B" w:rsidRPr="0067675A" w:rsidRDefault="00AB627B" w:rsidP="00A30E46">
      <w:pPr>
        <w:widowControl w:val="0"/>
        <w:autoSpaceDE w:val="0"/>
        <w:autoSpaceDN w:val="0"/>
        <w:adjustRightInd w:val="0"/>
        <w:jc w:val="both"/>
        <w:rPr>
          <w:rFonts w:cs="Times New Roman"/>
          <w:szCs w:val="22"/>
        </w:rPr>
      </w:pPr>
      <w:r>
        <w:rPr>
          <w:rFonts w:cs="Times New Roman"/>
          <w:szCs w:val="22"/>
        </w:rPr>
        <w:t>I</w:t>
      </w:r>
      <w:r w:rsidRPr="002D6575">
        <w:rPr>
          <w:rFonts w:cs="Times New Roman"/>
          <w:szCs w:val="22"/>
        </w:rPr>
        <w:t xml:space="preserve">m September 2015 </w:t>
      </w:r>
      <w:r>
        <w:rPr>
          <w:rFonts w:cs="Times New Roman"/>
          <w:szCs w:val="22"/>
        </w:rPr>
        <w:t xml:space="preserve">vereinbarten </w:t>
      </w:r>
      <w:r w:rsidRPr="002D6575">
        <w:rPr>
          <w:rFonts w:cs="Times New Roman"/>
          <w:szCs w:val="22"/>
        </w:rPr>
        <w:t xml:space="preserve">die Universität und die Kunsthochschule Kassel, die documenta und Museum </w:t>
      </w:r>
      <w:proofErr w:type="spellStart"/>
      <w:r w:rsidRPr="002D6575">
        <w:rPr>
          <w:rFonts w:cs="Times New Roman"/>
          <w:szCs w:val="22"/>
        </w:rPr>
        <w:t>Fridericianum</w:t>
      </w:r>
      <w:proofErr w:type="spellEnd"/>
      <w:r w:rsidRPr="002D6575">
        <w:rPr>
          <w:rFonts w:cs="Times New Roman"/>
          <w:szCs w:val="22"/>
        </w:rPr>
        <w:t xml:space="preserve"> </w:t>
      </w:r>
      <w:proofErr w:type="spellStart"/>
      <w:r w:rsidRPr="002D6575">
        <w:rPr>
          <w:rFonts w:cs="Times New Roman"/>
          <w:szCs w:val="22"/>
        </w:rPr>
        <w:t>gGmbH</w:t>
      </w:r>
      <w:proofErr w:type="spellEnd"/>
      <w:r w:rsidRPr="002D6575">
        <w:rPr>
          <w:rFonts w:cs="Times New Roman"/>
          <w:szCs w:val="22"/>
        </w:rPr>
        <w:t xml:space="preserve"> (documenta </w:t>
      </w:r>
      <w:proofErr w:type="spellStart"/>
      <w:r w:rsidRPr="002D6575">
        <w:rPr>
          <w:rFonts w:cs="Times New Roman"/>
          <w:szCs w:val="22"/>
        </w:rPr>
        <w:t>gGmbH</w:t>
      </w:r>
      <w:proofErr w:type="spellEnd"/>
      <w:r w:rsidRPr="002D6575">
        <w:rPr>
          <w:rFonts w:cs="Times New Roman"/>
          <w:szCs w:val="22"/>
        </w:rPr>
        <w:t>) und die Stadt Kassel eine vernetzte Zusamme</w:t>
      </w:r>
      <w:r w:rsidRPr="002D6575">
        <w:rPr>
          <w:rFonts w:cs="Times New Roman"/>
          <w:szCs w:val="22"/>
        </w:rPr>
        <w:t>n</w:t>
      </w:r>
      <w:r w:rsidRPr="002D6575">
        <w:rPr>
          <w:rFonts w:cs="Times New Roman"/>
          <w:szCs w:val="22"/>
        </w:rPr>
        <w:t>arbeit, um die bestehenden Forschungsaktivitäten von Archiv, Universität und Kunsthochschule zu einem langfristig angelegten Forschungsprogramm mit Potenzialen zur Drittmitteleinwerbung weite</w:t>
      </w:r>
      <w:r w:rsidRPr="002D6575">
        <w:rPr>
          <w:rFonts w:cs="Times New Roman"/>
          <w:szCs w:val="22"/>
        </w:rPr>
        <w:t>r</w:t>
      </w:r>
      <w:r w:rsidRPr="002D6575">
        <w:rPr>
          <w:rFonts w:cs="Times New Roman"/>
          <w:szCs w:val="22"/>
        </w:rPr>
        <w:t>zuentw</w:t>
      </w:r>
      <w:r w:rsidRPr="0067675A">
        <w:rPr>
          <w:rFonts w:cs="Times New Roman"/>
          <w:szCs w:val="22"/>
        </w:rPr>
        <w:t>ickeln, die Bestände von Archiv, Mediensammlung und Bibliothek stärker als bisher für Fo</w:t>
      </w:r>
      <w:r w:rsidRPr="0067675A">
        <w:rPr>
          <w:rFonts w:cs="Times New Roman"/>
          <w:szCs w:val="22"/>
        </w:rPr>
        <w:t>r</w:t>
      </w:r>
      <w:r w:rsidRPr="0067675A">
        <w:rPr>
          <w:rFonts w:cs="Times New Roman"/>
          <w:szCs w:val="22"/>
        </w:rPr>
        <w:t>schungs- und Lehrzwecke nutzbar zu machen und so die schon lange bestehende Idee</w:t>
      </w:r>
      <w:r w:rsidR="00A37440">
        <w:rPr>
          <w:rFonts w:cs="Times New Roman"/>
          <w:szCs w:val="22"/>
        </w:rPr>
        <w:t xml:space="preserve"> zu realisieren</w:t>
      </w:r>
      <w:r w:rsidRPr="0067675A">
        <w:rPr>
          <w:rFonts w:cs="Times New Roman"/>
          <w:szCs w:val="22"/>
        </w:rPr>
        <w:t xml:space="preserve">, das documenta </w:t>
      </w:r>
      <w:proofErr w:type="spellStart"/>
      <w:r w:rsidRPr="0067675A">
        <w:rPr>
          <w:rFonts w:cs="Times New Roman"/>
          <w:szCs w:val="22"/>
        </w:rPr>
        <w:t>archiv</w:t>
      </w:r>
      <w:proofErr w:type="spellEnd"/>
      <w:r w:rsidRPr="0067675A">
        <w:rPr>
          <w:rFonts w:cs="Times New Roman"/>
          <w:szCs w:val="22"/>
        </w:rPr>
        <w:t xml:space="preserve"> zu einem unabhängigen Forschungsinstitut </w:t>
      </w:r>
      <w:r w:rsidR="00882EF2">
        <w:rPr>
          <w:rFonts w:cs="Times New Roman"/>
          <w:szCs w:val="22"/>
        </w:rPr>
        <w:t>(</w:t>
      </w:r>
      <w:r w:rsidRPr="0067675A">
        <w:rPr>
          <w:rFonts w:cs="Times New Roman"/>
          <w:szCs w:val="22"/>
        </w:rPr>
        <w:t>ähnlich dem Getty Research Instit</w:t>
      </w:r>
      <w:r w:rsidRPr="0067675A">
        <w:rPr>
          <w:rFonts w:cs="Times New Roman"/>
          <w:szCs w:val="22"/>
        </w:rPr>
        <w:t>u</w:t>
      </w:r>
      <w:r w:rsidRPr="0067675A">
        <w:rPr>
          <w:rFonts w:cs="Times New Roman"/>
          <w:szCs w:val="22"/>
        </w:rPr>
        <w:t>t</w:t>
      </w:r>
      <w:r w:rsidR="005E2A6D">
        <w:rPr>
          <w:rFonts w:cs="Times New Roman"/>
          <w:szCs w:val="22"/>
        </w:rPr>
        <w:t>e)</w:t>
      </w:r>
      <w:r w:rsidRPr="0067675A">
        <w:rPr>
          <w:rFonts w:cs="Times New Roman"/>
          <w:szCs w:val="22"/>
        </w:rPr>
        <w:t xml:space="preserve"> auszubau</w:t>
      </w:r>
      <w:r w:rsidR="00A37440">
        <w:rPr>
          <w:rFonts w:cs="Times New Roman"/>
          <w:szCs w:val="22"/>
        </w:rPr>
        <w:t>en</w:t>
      </w:r>
      <w:r w:rsidRPr="0067675A">
        <w:rPr>
          <w:rFonts w:cs="Times New Roman"/>
          <w:szCs w:val="22"/>
        </w:rPr>
        <w:t>. Als notwendige Voraussetzung hierfür wurde die räumliche Zusammenführung von Archiv, Mediensamml</w:t>
      </w:r>
      <w:r w:rsidR="00A37440">
        <w:rPr>
          <w:rFonts w:cs="Times New Roman"/>
          <w:szCs w:val="22"/>
        </w:rPr>
        <w:t xml:space="preserve">ung, Bibliothek sowie </w:t>
      </w:r>
      <w:r w:rsidR="00882EF2">
        <w:rPr>
          <w:rFonts w:cs="Times New Roman"/>
          <w:szCs w:val="22"/>
        </w:rPr>
        <w:t xml:space="preserve">Forschung und Vermittlung </w:t>
      </w:r>
      <w:r w:rsidRPr="0067675A">
        <w:rPr>
          <w:rFonts w:cs="Times New Roman"/>
          <w:szCs w:val="22"/>
        </w:rPr>
        <w:t>unter einem Dach identif</w:t>
      </w:r>
      <w:r w:rsidRPr="0067675A">
        <w:rPr>
          <w:rFonts w:cs="Times New Roman"/>
          <w:szCs w:val="22"/>
        </w:rPr>
        <w:t>i</w:t>
      </w:r>
      <w:r w:rsidRPr="0067675A">
        <w:rPr>
          <w:rFonts w:cs="Times New Roman"/>
          <w:szCs w:val="22"/>
        </w:rPr>
        <w:t>ziert.</w:t>
      </w:r>
    </w:p>
    <w:p w14:paraId="4FC53318" w14:textId="77777777" w:rsidR="00AB627B" w:rsidRPr="00651A25" w:rsidRDefault="00AB627B" w:rsidP="00A30E46">
      <w:pPr>
        <w:widowControl w:val="0"/>
        <w:autoSpaceDE w:val="0"/>
        <w:autoSpaceDN w:val="0"/>
        <w:adjustRightInd w:val="0"/>
        <w:jc w:val="both"/>
        <w:rPr>
          <w:rFonts w:cs="Times New Roman"/>
          <w:szCs w:val="22"/>
        </w:rPr>
      </w:pPr>
    </w:p>
    <w:p w14:paraId="7C46E871" w14:textId="401CE0DC" w:rsidR="00AB627B" w:rsidRPr="00913649" w:rsidRDefault="00AB627B" w:rsidP="00A30E46">
      <w:pPr>
        <w:widowControl w:val="0"/>
        <w:autoSpaceDE w:val="0"/>
        <w:autoSpaceDN w:val="0"/>
        <w:adjustRightInd w:val="0"/>
        <w:jc w:val="both"/>
        <w:rPr>
          <w:rFonts w:cs="Times New Roman"/>
          <w:szCs w:val="22"/>
        </w:rPr>
      </w:pPr>
      <w:r w:rsidRPr="007C18E5">
        <w:rPr>
          <w:rFonts w:cs="Times New Roman"/>
          <w:szCs w:val="22"/>
        </w:rPr>
        <w:t>Von der Universität sind die Bereiche Architektur, Geistes- und Kulturwissenschaften und Gesel</w:t>
      </w:r>
      <w:r w:rsidRPr="007C18E5">
        <w:rPr>
          <w:rFonts w:cs="Times New Roman"/>
          <w:szCs w:val="22"/>
        </w:rPr>
        <w:t>l</w:t>
      </w:r>
      <w:r w:rsidRPr="007C18E5">
        <w:rPr>
          <w:rFonts w:cs="Times New Roman"/>
          <w:szCs w:val="22"/>
        </w:rPr>
        <w:t>schaftswissenschaften vertreten, die Kunsthochschule wird durch die documenta Professur (Kunstwi</w:t>
      </w:r>
      <w:r w:rsidRPr="007C18E5">
        <w:rPr>
          <w:rFonts w:cs="Times New Roman"/>
          <w:szCs w:val="22"/>
        </w:rPr>
        <w:t>s</w:t>
      </w:r>
      <w:r w:rsidRPr="007C18E5">
        <w:rPr>
          <w:rFonts w:cs="Times New Roman"/>
          <w:szCs w:val="22"/>
        </w:rPr>
        <w:t>senschaft) und den Rektor repräsentiert. 2016 wurde das document</w:t>
      </w:r>
      <w:r w:rsidRPr="00C642EE">
        <w:rPr>
          <w:rFonts w:cs="Times New Roman"/>
          <w:szCs w:val="22"/>
        </w:rPr>
        <w:t xml:space="preserve">a </w:t>
      </w:r>
      <w:proofErr w:type="spellStart"/>
      <w:r w:rsidRPr="00C642EE">
        <w:rPr>
          <w:rFonts w:cs="Times New Roman"/>
          <w:szCs w:val="22"/>
        </w:rPr>
        <w:t>archiv</w:t>
      </w:r>
      <w:proofErr w:type="spellEnd"/>
      <w:r w:rsidRPr="00C642EE">
        <w:rPr>
          <w:rFonts w:cs="Times New Roman"/>
          <w:szCs w:val="22"/>
        </w:rPr>
        <w:t xml:space="preserve"> in die Kooperation eing</w:t>
      </w:r>
      <w:r w:rsidRPr="00C642EE">
        <w:rPr>
          <w:rFonts w:cs="Times New Roman"/>
          <w:szCs w:val="22"/>
        </w:rPr>
        <w:t>e</w:t>
      </w:r>
      <w:r w:rsidRPr="00C642EE">
        <w:rPr>
          <w:rFonts w:cs="Times New Roman"/>
          <w:szCs w:val="22"/>
        </w:rPr>
        <w:t>bunden.</w:t>
      </w:r>
      <w:r w:rsidR="003224A8">
        <w:rPr>
          <w:rFonts w:cs="Times New Roman"/>
          <w:szCs w:val="22"/>
        </w:rPr>
        <w:t xml:space="preserve"> </w:t>
      </w:r>
      <w:r>
        <w:rPr>
          <w:rFonts w:cs="Times New Roman"/>
          <w:szCs w:val="22"/>
        </w:rPr>
        <w:t>Langfristig ist die Entwicklung des documenta Institut</w:t>
      </w:r>
      <w:r w:rsidR="00A37440">
        <w:rPr>
          <w:rFonts w:cs="Times New Roman"/>
          <w:szCs w:val="22"/>
        </w:rPr>
        <w:t>s</w:t>
      </w:r>
      <w:r>
        <w:rPr>
          <w:rFonts w:cs="Times New Roman"/>
          <w:szCs w:val="22"/>
        </w:rPr>
        <w:t xml:space="preserve"> als </w:t>
      </w:r>
      <w:r w:rsidRPr="001737A2">
        <w:rPr>
          <w:rFonts w:cs="Times New Roman"/>
          <w:szCs w:val="22"/>
        </w:rPr>
        <w:t xml:space="preserve">ein </w:t>
      </w:r>
      <w:r>
        <w:rPr>
          <w:rFonts w:cs="Times New Roman"/>
          <w:szCs w:val="22"/>
        </w:rPr>
        <w:t>unabhängiges Forschungsinst</w:t>
      </w:r>
      <w:r>
        <w:rPr>
          <w:rFonts w:cs="Times New Roman"/>
          <w:szCs w:val="22"/>
        </w:rPr>
        <w:t>i</w:t>
      </w:r>
      <w:r>
        <w:rPr>
          <w:rFonts w:cs="Times New Roman"/>
          <w:szCs w:val="22"/>
        </w:rPr>
        <w:t xml:space="preserve">tut geplant, </w:t>
      </w:r>
      <w:r w:rsidRPr="001737A2">
        <w:rPr>
          <w:rFonts w:cs="Times New Roman"/>
          <w:szCs w:val="22"/>
        </w:rPr>
        <w:t>dessen Gründung durch das Engagement des Bundes, des Landes Hessen, der Stadt Ka</w:t>
      </w:r>
      <w:r w:rsidRPr="001737A2">
        <w:rPr>
          <w:rFonts w:cs="Times New Roman"/>
          <w:szCs w:val="22"/>
        </w:rPr>
        <w:t>s</w:t>
      </w:r>
      <w:r w:rsidRPr="001737A2">
        <w:rPr>
          <w:rFonts w:cs="Times New Roman"/>
          <w:szCs w:val="22"/>
        </w:rPr>
        <w:t xml:space="preserve">sel, der documenta </w:t>
      </w:r>
      <w:proofErr w:type="spellStart"/>
      <w:r w:rsidRPr="001737A2">
        <w:rPr>
          <w:rFonts w:cs="Times New Roman"/>
          <w:szCs w:val="22"/>
        </w:rPr>
        <w:t>gGmbH</w:t>
      </w:r>
      <w:proofErr w:type="spellEnd"/>
      <w:r w:rsidRPr="001737A2">
        <w:rPr>
          <w:rFonts w:cs="Times New Roman"/>
          <w:szCs w:val="22"/>
        </w:rPr>
        <w:t xml:space="preserve"> und der Un</w:t>
      </w:r>
      <w:r w:rsidRPr="00913649">
        <w:rPr>
          <w:rFonts w:cs="Times New Roman"/>
          <w:szCs w:val="22"/>
        </w:rPr>
        <w:t>iversitä</w:t>
      </w:r>
      <w:r w:rsidR="005E2A6D">
        <w:rPr>
          <w:rFonts w:cs="Times New Roman"/>
          <w:szCs w:val="22"/>
        </w:rPr>
        <w:t xml:space="preserve">t Kassel möglich wird. Es soll </w:t>
      </w:r>
      <w:r w:rsidR="00A37440">
        <w:rPr>
          <w:rFonts w:cs="Times New Roman"/>
          <w:szCs w:val="22"/>
        </w:rPr>
        <w:t xml:space="preserve">die </w:t>
      </w:r>
      <w:r w:rsidRPr="00913649">
        <w:rPr>
          <w:rFonts w:cs="Times New Roman"/>
          <w:szCs w:val="22"/>
        </w:rPr>
        <w:t>auf die documenta als einzigartige Weltkunstausstellung bezogene Forschung anregen, betreiben und fortentwickeln, schlie</w:t>
      </w:r>
      <w:r w:rsidRPr="00913649">
        <w:rPr>
          <w:rFonts w:cs="Times New Roman"/>
          <w:szCs w:val="22"/>
        </w:rPr>
        <w:t>ß</w:t>
      </w:r>
      <w:r w:rsidRPr="00913649">
        <w:rPr>
          <w:rFonts w:cs="Times New Roman"/>
          <w:szCs w:val="22"/>
        </w:rPr>
        <w:t xml:space="preserve">lich darin internationale Exzellenz gewinnen. </w:t>
      </w:r>
    </w:p>
    <w:p w14:paraId="47502785" w14:textId="77777777" w:rsidR="00AB627B" w:rsidRPr="00AB7D87" w:rsidRDefault="00AB627B" w:rsidP="00A30E46">
      <w:pPr>
        <w:jc w:val="both"/>
        <w:rPr>
          <w:rFonts w:cs="Times New Roman"/>
          <w:szCs w:val="22"/>
        </w:rPr>
      </w:pPr>
    </w:p>
    <w:p w14:paraId="6908E584" w14:textId="0D7E8AE3" w:rsidR="00AB627B" w:rsidRPr="00735EA7" w:rsidRDefault="00AB627B" w:rsidP="00A30E46">
      <w:pPr>
        <w:jc w:val="both"/>
        <w:rPr>
          <w:rFonts w:cs="Times New Roman"/>
          <w:szCs w:val="22"/>
        </w:rPr>
      </w:pPr>
      <w:r w:rsidRPr="00AB7D87">
        <w:rPr>
          <w:rFonts w:cs="Times New Roman"/>
          <w:szCs w:val="22"/>
        </w:rPr>
        <w:t>Die d</w:t>
      </w:r>
      <w:r w:rsidRPr="00684381">
        <w:rPr>
          <w:rFonts w:cs="Times New Roman"/>
          <w:szCs w:val="22"/>
        </w:rPr>
        <w:t xml:space="preserve">ocumenta, das documenta </w:t>
      </w:r>
      <w:proofErr w:type="spellStart"/>
      <w:r w:rsidRPr="00684381">
        <w:rPr>
          <w:rFonts w:cs="Times New Roman"/>
          <w:szCs w:val="22"/>
        </w:rPr>
        <w:t>archiv</w:t>
      </w:r>
      <w:proofErr w:type="spellEnd"/>
      <w:r w:rsidRPr="00684381">
        <w:rPr>
          <w:rFonts w:cs="Times New Roman"/>
          <w:szCs w:val="22"/>
        </w:rPr>
        <w:t>, die Universität und die Kunsthochschule Kassel sind in ihrem lokalen Umfeld verankert, denken aber gleichzeitig global und agieren vernetzt und zwar in Verga</w:t>
      </w:r>
      <w:r w:rsidRPr="00684381">
        <w:rPr>
          <w:rFonts w:cs="Times New Roman"/>
          <w:szCs w:val="22"/>
        </w:rPr>
        <w:t>n</w:t>
      </w:r>
      <w:r w:rsidRPr="00684381">
        <w:rPr>
          <w:rFonts w:cs="Times New Roman"/>
          <w:szCs w:val="22"/>
        </w:rPr>
        <w:t>genheit, Gegenwart und Zukunft. Die Kontinuität verkörpert sich im</w:t>
      </w:r>
      <w:r w:rsidRPr="00AA7445">
        <w:rPr>
          <w:rFonts w:cs="Times New Roman"/>
          <w:szCs w:val="22"/>
        </w:rPr>
        <w:t xml:space="preserve"> wiederkehrenden Charakter und damit in der Geschichte der documenta Ausstellung, die sich wiederum im Archivgut und in den M</w:t>
      </w:r>
      <w:r w:rsidRPr="00AA7445">
        <w:rPr>
          <w:rFonts w:cs="Times New Roman"/>
          <w:szCs w:val="22"/>
        </w:rPr>
        <w:t>a</w:t>
      </w:r>
      <w:r w:rsidRPr="00AA7445">
        <w:rPr>
          <w:rFonts w:cs="Times New Roman"/>
          <w:szCs w:val="22"/>
        </w:rPr>
        <w:t>terialsammlungen des Archivs manifestiert. Gleichzeitig bedeutet jede documenta eine Erneuerung der Sichtweisen auf die zeitgenöss</w:t>
      </w:r>
      <w:r w:rsidRPr="00305376">
        <w:rPr>
          <w:rFonts w:cs="Times New Roman"/>
          <w:szCs w:val="22"/>
        </w:rPr>
        <w:t>ische Kunst und auf die Bedingungen unserer Welt, die in der wisse</w:t>
      </w:r>
      <w:r w:rsidRPr="00305376">
        <w:rPr>
          <w:rFonts w:cs="Times New Roman"/>
          <w:szCs w:val="22"/>
        </w:rPr>
        <w:t>n</w:t>
      </w:r>
      <w:r w:rsidRPr="00305376">
        <w:rPr>
          <w:rFonts w:cs="Times New Roman"/>
          <w:szCs w:val="22"/>
        </w:rPr>
        <w:t xml:space="preserve">schaftlichen Arbeit des entstehenden Forschungsinstituts eingehend untersucht und analysiert werden. </w:t>
      </w:r>
      <w:r w:rsidRPr="00305376">
        <w:rPr>
          <w:rFonts w:cs="Times New Roman"/>
          <w:szCs w:val="22"/>
        </w:rPr>
        <w:lastRenderedPageBreak/>
        <w:t>Vergangenheit, Kontinuität und Erneuerung sollen im documenta Institut also zusammengeda</w:t>
      </w:r>
      <w:r w:rsidRPr="00735EA7">
        <w:rPr>
          <w:rFonts w:cs="Times New Roman"/>
          <w:szCs w:val="22"/>
        </w:rPr>
        <w:t>cht we</w:t>
      </w:r>
      <w:r w:rsidRPr="00735EA7">
        <w:rPr>
          <w:rFonts w:cs="Times New Roman"/>
          <w:szCs w:val="22"/>
        </w:rPr>
        <w:t>r</w:t>
      </w:r>
      <w:r w:rsidRPr="00735EA7">
        <w:rPr>
          <w:rFonts w:cs="Times New Roman"/>
          <w:szCs w:val="22"/>
        </w:rPr>
        <w:t xml:space="preserve">den. </w:t>
      </w:r>
    </w:p>
    <w:p w14:paraId="1559EEBE" w14:textId="77777777" w:rsidR="00AB627B" w:rsidRPr="000C48E2" w:rsidRDefault="00AB627B" w:rsidP="00A30E46">
      <w:pPr>
        <w:jc w:val="both"/>
        <w:rPr>
          <w:rFonts w:cs="Times New Roman"/>
          <w:szCs w:val="22"/>
        </w:rPr>
      </w:pPr>
    </w:p>
    <w:p w14:paraId="3628B72E" w14:textId="69C4AD70" w:rsidR="00AB627B" w:rsidRPr="003F7334" w:rsidRDefault="00AB627B" w:rsidP="00A30E46">
      <w:pPr>
        <w:jc w:val="both"/>
        <w:rPr>
          <w:rFonts w:cs="Times New Roman"/>
          <w:szCs w:val="22"/>
        </w:rPr>
      </w:pPr>
      <w:r w:rsidRPr="00DA6E61">
        <w:rPr>
          <w:rFonts w:cs="Times New Roman"/>
          <w:szCs w:val="22"/>
        </w:rPr>
        <w:t xml:space="preserve">Das </w:t>
      </w:r>
      <w:r w:rsidR="00CF16F3">
        <w:rPr>
          <w:rFonts w:cs="Times New Roman"/>
          <w:szCs w:val="22"/>
        </w:rPr>
        <w:t xml:space="preserve">hiermit beantragte </w:t>
      </w:r>
      <w:r w:rsidRPr="00AB627B">
        <w:rPr>
          <w:rFonts w:cs="Times New Roman"/>
          <w:szCs w:val="22"/>
        </w:rPr>
        <w:t>transdisziplinär und transnational ausgerichtete Forschungszentrum für Au</w:t>
      </w:r>
      <w:r w:rsidRPr="00AB627B">
        <w:rPr>
          <w:rFonts w:cs="Times New Roman"/>
          <w:szCs w:val="22"/>
        </w:rPr>
        <w:t>s</w:t>
      </w:r>
      <w:r w:rsidRPr="00AB627B">
        <w:rPr>
          <w:rFonts w:cs="Times New Roman"/>
          <w:szCs w:val="22"/>
        </w:rPr>
        <w:t>stellungsstudien</w:t>
      </w:r>
      <w:r w:rsidR="00CF16F3">
        <w:rPr>
          <w:rFonts w:cs="Times New Roman"/>
          <w:szCs w:val="22"/>
        </w:rPr>
        <w:t xml:space="preserve"> soll das Fundament für die Forschung am documenta Institut legen. Zusammen mit einem offen gestalteten</w:t>
      </w:r>
      <w:r w:rsidRPr="00DA6E61">
        <w:rPr>
          <w:rFonts w:cs="Times New Roman"/>
          <w:szCs w:val="22"/>
        </w:rPr>
        <w:t xml:space="preserve"> Ve</w:t>
      </w:r>
      <w:r w:rsidR="00CF16F3">
        <w:rPr>
          <w:rFonts w:cs="Times New Roman"/>
          <w:szCs w:val="22"/>
        </w:rPr>
        <w:t xml:space="preserve">rmittlungsprogramm für </w:t>
      </w:r>
      <w:r w:rsidR="00CF16F3" w:rsidRPr="003F7334">
        <w:rPr>
          <w:rFonts w:cs="Times New Roman"/>
          <w:szCs w:val="22"/>
        </w:rPr>
        <w:t xml:space="preserve">verschiedene </w:t>
      </w:r>
      <w:proofErr w:type="spellStart"/>
      <w:r w:rsidR="00CF16F3" w:rsidRPr="003F7334">
        <w:rPr>
          <w:rFonts w:cs="Times New Roman"/>
          <w:szCs w:val="22"/>
        </w:rPr>
        <w:t>Öffentlichkeiten</w:t>
      </w:r>
      <w:proofErr w:type="spellEnd"/>
      <w:r w:rsidR="00CF16F3" w:rsidRPr="003F7334">
        <w:rPr>
          <w:rFonts w:cs="Times New Roman"/>
          <w:szCs w:val="22"/>
        </w:rPr>
        <w:t xml:space="preserve"> </w:t>
      </w:r>
      <w:r w:rsidR="00CF16F3">
        <w:rPr>
          <w:rFonts w:cs="Times New Roman"/>
          <w:szCs w:val="22"/>
        </w:rPr>
        <w:t xml:space="preserve">und dem documenta </w:t>
      </w:r>
      <w:proofErr w:type="spellStart"/>
      <w:r w:rsidR="00CF16F3">
        <w:rPr>
          <w:rFonts w:cs="Times New Roman"/>
          <w:szCs w:val="22"/>
        </w:rPr>
        <w:t>archiv</w:t>
      </w:r>
      <w:proofErr w:type="spellEnd"/>
      <w:r w:rsidR="00CF16F3">
        <w:rPr>
          <w:rFonts w:cs="Times New Roman"/>
          <w:szCs w:val="22"/>
        </w:rPr>
        <w:t xml:space="preserve"> </w:t>
      </w:r>
      <w:r w:rsidR="00CF16F3" w:rsidRPr="00DA6E61">
        <w:rPr>
          <w:rFonts w:cs="Times New Roman"/>
          <w:szCs w:val="22"/>
        </w:rPr>
        <w:t>mit seiner Materialfülle zur Geschichte der documenta</w:t>
      </w:r>
      <w:r w:rsidR="00CF16F3">
        <w:rPr>
          <w:rFonts w:cs="Times New Roman"/>
          <w:szCs w:val="22"/>
        </w:rPr>
        <w:t>, bildet es die drei Säulen des geplanten documenta Instituts.</w:t>
      </w:r>
    </w:p>
    <w:p w14:paraId="3E34B1DB" w14:textId="7776C4F5" w:rsidR="00D76D67" w:rsidRDefault="00A30E46" w:rsidP="00BC61CA">
      <w:pPr>
        <w:pStyle w:val="berschrift1"/>
      </w:pPr>
      <w:r>
        <w:br w:type="page"/>
      </w:r>
      <w:bookmarkStart w:id="8" w:name="_Toc387555243"/>
      <w:bookmarkStart w:id="9" w:name="_Toc387555388"/>
      <w:bookmarkStart w:id="10" w:name="_Toc387555433"/>
      <w:bookmarkStart w:id="11" w:name="_Toc387555555"/>
      <w:bookmarkStart w:id="12" w:name="_Toc387555589"/>
      <w:r w:rsidR="003224A8">
        <w:lastRenderedPageBreak/>
        <w:t xml:space="preserve">I. </w:t>
      </w:r>
      <w:r w:rsidR="003224A8" w:rsidRPr="003224A8">
        <w:t>Transdisziplinäre und transnationale Ausstellungsstudien</w:t>
      </w:r>
      <w:bookmarkEnd w:id="8"/>
      <w:bookmarkEnd w:id="9"/>
      <w:bookmarkEnd w:id="10"/>
      <w:bookmarkEnd w:id="11"/>
      <w:bookmarkEnd w:id="12"/>
    </w:p>
    <w:p w14:paraId="4ECE670D" w14:textId="60C03F31" w:rsidR="00D76D67" w:rsidRDefault="003224A8" w:rsidP="00BC61CA">
      <w:pPr>
        <w:pStyle w:val="berschrift2"/>
      </w:pPr>
      <w:bookmarkStart w:id="13" w:name="_Toc387555389"/>
      <w:bookmarkStart w:id="14" w:name="_Toc387555434"/>
      <w:bookmarkStart w:id="15" w:name="_Toc387555556"/>
      <w:bookmarkStart w:id="16" w:name="_Toc387555590"/>
      <w:r>
        <w:t xml:space="preserve">1. </w:t>
      </w:r>
      <w:r w:rsidR="00D76D67" w:rsidRPr="00D76D67">
        <w:t>Ausstellungsstudien</w:t>
      </w:r>
      <w:bookmarkEnd w:id="13"/>
      <w:bookmarkEnd w:id="14"/>
      <w:bookmarkEnd w:id="15"/>
      <w:bookmarkEnd w:id="16"/>
    </w:p>
    <w:p w14:paraId="2F373A97" w14:textId="77777777" w:rsidR="006A17D0" w:rsidRPr="00D76D67" w:rsidRDefault="006A17D0" w:rsidP="00A30E46">
      <w:pPr>
        <w:spacing w:line="240" w:lineRule="auto"/>
        <w:jc w:val="both"/>
        <w:rPr>
          <w:rFonts w:cs="Times New Roman"/>
          <w:b/>
          <w:szCs w:val="22"/>
        </w:rPr>
      </w:pPr>
    </w:p>
    <w:p w14:paraId="5C6C14F9" w14:textId="654F595C" w:rsidR="005D59E3" w:rsidRDefault="00B0784B" w:rsidP="00A30E46">
      <w:pPr>
        <w:jc w:val="both"/>
        <w:rPr>
          <w:rFonts w:cs="Times New Roman"/>
          <w:szCs w:val="22"/>
        </w:rPr>
      </w:pPr>
      <w:r w:rsidRPr="002D6575">
        <w:rPr>
          <w:rFonts w:cs="Times New Roman"/>
          <w:szCs w:val="22"/>
        </w:rPr>
        <w:t>Seit Ende des 19. Jahrhundert</w:t>
      </w:r>
      <w:r w:rsidR="004E65E7">
        <w:rPr>
          <w:rFonts w:cs="Times New Roman"/>
          <w:szCs w:val="22"/>
        </w:rPr>
        <w:t>s</w:t>
      </w:r>
      <w:r w:rsidRPr="002D6575">
        <w:rPr>
          <w:rFonts w:cs="Times New Roman"/>
          <w:szCs w:val="22"/>
        </w:rPr>
        <w:t xml:space="preserve"> beginnen moderne Gesellschaften sich selbst im Medium der Kunst auszustellen.</w:t>
      </w:r>
      <w:r w:rsidR="004A53E5" w:rsidRPr="004A53E5">
        <w:rPr>
          <w:rFonts w:cs="Times New Roman"/>
          <w:szCs w:val="22"/>
        </w:rPr>
        <w:t xml:space="preserve"> </w:t>
      </w:r>
      <w:r w:rsidR="004A53E5" w:rsidRPr="002D6575">
        <w:rPr>
          <w:rFonts w:cs="Times New Roman"/>
          <w:szCs w:val="22"/>
        </w:rPr>
        <w:t>Ausgehend von der 1893 gegründeten Biennale von Venedig sind wiederkehrende Gro</w:t>
      </w:r>
      <w:r w:rsidR="004A53E5" w:rsidRPr="002D6575">
        <w:rPr>
          <w:rFonts w:cs="Times New Roman"/>
          <w:szCs w:val="22"/>
        </w:rPr>
        <w:t>ß</w:t>
      </w:r>
      <w:r w:rsidR="004A53E5" w:rsidRPr="002D6575">
        <w:rPr>
          <w:rFonts w:cs="Times New Roman"/>
          <w:szCs w:val="22"/>
        </w:rPr>
        <w:t xml:space="preserve">ausstellungen zu einem wesentlichen </w:t>
      </w:r>
      <w:r w:rsidR="005F0F02">
        <w:rPr>
          <w:rFonts w:cs="Times New Roman"/>
          <w:szCs w:val="22"/>
        </w:rPr>
        <w:t>Hand</w:t>
      </w:r>
      <w:r w:rsidR="004A53E5">
        <w:rPr>
          <w:rFonts w:cs="Times New Roman"/>
          <w:szCs w:val="22"/>
        </w:rPr>
        <w:t xml:space="preserve">lungsfeld </w:t>
      </w:r>
      <w:r w:rsidR="004A53E5" w:rsidRPr="002D6575">
        <w:rPr>
          <w:rFonts w:cs="Times New Roman"/>
          <w:szCs w:val="22"/>
        </w:rPr>
        <w:t xml:space="preserve">des </w:t>
      </w:r>
      <w:r w:rsidR="004E65E7">
        <w:rPr>
          <w:rFonts w:cs="Times New Roman"/>
          <w:szCs w:val="22"/>
        </w:rPr>
        <w:t>internationalen</w:t>
      </w:r>
      <w:r w:rsidR="004E65E7" w:rsidRPr="002D6575">
        <w:rPr>
          <w:rFonts w:cs="Times New Roman"/>
          <w:szCs w:val="22"/>
        </w:rPr>
        <w:t xml:space="preserve"> </w:t>
      </w:r>
      <w:r w:rsidR="004A53E5" w:rsidRPr="002D6575">
        <w:rPr>
          <w:rFonts w:cs="Times New Roman"/>
          <w:szCs w:val="22"/>
        </w:rPr>
        <w:t xml:space="preserve">Kunstgeschehens geworden, mit inzwischen über 200 </w:t>
      </w:r>
      <w:r w:rsidR="004E65E7">
        <w:rPr>
          <w:rFonts w:cs="Times New Roman"/>
          <w:szCs w:val="22"/>
        </w:rPr>
        <w:t>Biennalen</w:t>
      </w:r>
      <w:r w:rsidR="004E65E7" w:rsidRPr="002D6575">
        <w:rPr>
          <w:rFonts w:cs="Times New Roman"/>
          <w:szCs w:val="22"/>
        </w:rPr>
        <w:t xml:space="preserve"> </w:t>
      </w:r>
      <w:r w:rsidR="004A53E5" w:rsidRPr="002D6575">
        <w:rPr>
          <w:rFonts w:cs="Times New Roman"/>
          <w:szCs w:val="22"/>
        </w:rPr>
        <w:t>weltweit</w:t>
      </w:r>
      <w:r w:rsidR="00890FF9">
        <w:rPr>
          <w:rFonts w:cs="Times New Roman"/>
          <w:szCs w:val="22"/>
        </w:rPr>
        <w:t>.</w:t>
      </w:r>
      <w:r w:rsidR="000246D6">
        <w:rPr>
          <w:rFonts w:cs="Times New Roman"/>
          <w:szCs w:val="22"/>
        </w:rPr>
        <w:t xml:space="preserve"> Sie werden von der Fachö</w:t>
      </w:r>
      <w:r w:rsidR="004A53E5" w:rsidRPr="002D6575">
        <w:rPr>
          <w:rFonts w:cs="Times New Roman"/>
          <w:szCs w:val="22"/>
        </w:rPr>
        <w:t>ffentlichkeit als exemplarische Orte „kultureller Übersetzung und transnationaler Begegnung“ (</w:t>
      </w:r>
      <w:proofErr w:type="spellStart"/>
      <w:r w:rsidR="004A53E5" w:rsidRPr="002D6575">
        <w:rPr>
          <w:rFonts w:cs="Times New Roman"/>
          <w:szCs w:val="22"/>
        </w:rPr>
        <w:t>Okwui</w:t>
      </w:r>
      <w:proofErr w:type="spellEnd"/>
      <w:r w:rsidR="004A53E5" w:rsidRPr="002D6575">
        <w:rPr>
          <w:rFonts w:cs="Times New Roman"/>
          <w:szCs w:val="22"/>
        </w:rPr>
        <w:t xml:space="preserve"> </w:t>
      </w:r>
      <w:proofErr w:type="spellStart"/>
      <w:r w:rsidR="004A53E5" w:rsidRPr="002D6575">
        <w:rPr>
          <w:rFonts w:cs="Times New Roman"/>
          <w:szCs w:val="22"/>
        </w:rPr>
        <w:t>Enwezor</w:t>
      </w:r>
      <w:proofErr w:type="spellEnd"/>
      <w:r w:rsidR="004A53E5" w:rsidRPr="002D6575">
        <w:rPr>
          <w:rFonts w:cs="Times New Roman"/>
          <w:szCs w:val="22"/>
        </w:rPr>
        <w:t>) in einer global</w:t>
      </w:r>
      <w:r w:rsidR="004E65E7">
        <w:rPr>
          <w:rFonts w:cs="Times New Roman"/>
          <w:szCs w:val="22"/>
        </w:rPr>
        <w:t xml:space="preserve"> ve</w:t>
      </w:r>
      <w:r w:rsidR="004E65E7">
        <w:rPr>
          <w:rFonts w:cs="Times New Roman"/>
          <w:szCs w:val="22"/>
        </w:rPr>
        <w:t>r</w:t>
      </w:r>
      <w:r w:rsidR="004E65E7">
        <w:rPr>
          <w:rFonts w:cs="Times New Roman"/>
          <w:szCs w:val="22"/>
        </w:rPr>
        <w:t xml:space="preserve">netzten </w:t>
      </w:r>
      <w:r w:rsidR="004A53E5" w:rsidRPr="002D6575">
        <w:rPr>
          <w:rFonts w:cs="Times New Roman"/>
          <w:szCs w:val="22"/>
        </w:rPr>
        <w:t xml:space="preserve">und instabilen Welt </w:t>
      </w:r>
      <w:r w:rsidR="000246D6">
        <w:rPr>
          <w:rFonts w:cs="Times New Roman"/>
          <w:szCs w:val="22"/>
        </w:rPr>
        <w:t>diskutiert.</w:t>
      </w:r>
    </w:p>
    <w:p w14:paraId="685052CE" w14:textId="77777777" w:rsidR="00A13C99" w:rsidRDefault="00A13C99" w:rsidP="00A30E46">
      <w:pPr>
        <w:jc w:val="both"/>
        <w:rPr>
          <w:rFonts w:cs="Times New Roman"/>
          <w:szCs w:val="22"/>
        </w:rPr>
      </w:pPr>
    </w:p>
    <w:p w14:paraId="475246D9" w14:textId="3934BB81" w:rsidR="00A13C99" w:rsidRPr="00430E2C" w:rsidRDefault="00771F2C" w:rsidP="00A30E46">
      <w:pPr>
        <w:jc w:val="both"/>
        <w:rPr>
          <w:color w:val="808080" w:themeColor="background1" w:themeShade="80"/>
        </w:rPr>
      </w:pPr>
      <w:r>
        <w:t xml:space="preserve">Unter Ausstellungsstudien verstehen wir die </w:t>
      </w:r>
      <w:r w:rsidR="00E524FB">
        <w:t xml:space="preserve">transdisziplinäre Auseinandersetzung mit Ausstellungen als Medien, </w:t>
      </w:r>
      <w:r w:rsidR="00E14749">
        <w:t>Repräsentationssysteme, Diskurse, Dispositive und Handlungsfelder.</w:t>
      </w:r>
      <w:r w:rsidR="00A13C99">
        <w:t xml:space="preserve"> Denn </w:t>
      </w:r>
      <w:r w:rsidR="00A13C99" w:rsidRPr="00A13C99">
        <w:t>Ausstellungen sind komplexe Systeme der Bedeutungsproduktion, in denen Artefakte, Display, Licht, Ton, elektron</w:t>
      </w:r>
      <w:r w:rsidR="00A13C99" w:rsidRPr="00A13C99">
        <w:t>i</w:t>
      </w:r>
      <w:r w:rsidR="00A13C99" w:rsidRPr="00A13C99">
        <w:t>sche Medien und Texte</w:t>
      </w:r>
      <w:r w:rsidR="004E65E7">
        <w:t xml:space="preserve"> </w:t>
      </w:r>
      <w:r w:rsidR="00E35BB3">
        <w:t>zusammenspielen</w:t>
      </w:r>
      <w:r w:rsidR="00A13C99" w:rsidRPr="00A13C99">
        <w:t xml:space="preserve">. </w:t>
      </w:r>
      <w:r w:rsidR="001A25D0">
        <w:t>Sie sind zudem in soziale</w:t>
      </w:r>
      <w:r w:rsidR="00D14526">
        <w:t xml:space="preserve">, </w:t>
      </w:r>
      <w:r w:rsidR="001A25D0">
        <w:t>ökonomische</w:t>
      </w:r>
      <w:r w:rsidR="00D14526">
        <w:t xml:space="preserve"> und epistemolog</w:t>
      </w:r>
      <w:r w:rsidR="00D14526">
        <w:t>i</w:t>
      </w:r>
      <w:r w:rsidR="00D14526">
        <w:t>sche</w:t>
      </w:r>
      <w:r w:rsidR="001A25D0">
        <w:t xml:space="preserve"> Kontexte eingebettet, die selbst wiederum seit dem Beginn des 20. Jahrhunderts zum Gegenstand künstlerischer und </w:t>
      </w:r>
      <w:proofErr w:type="spellStart"/>
      <w:r w:rsidR="001A25D0">
        <w:t>kuratorischer</w:t>
      </w:r>
      <w:proofErr w:type="spellEnd"/>
      <w:r w:rsidR="001A25D0">
        <w:t xml:space="preserve"> </w:t>
      </w:r>
      <w:r w:rsidR="00A81D97">
        <w:t>Untersuchungen wurden.</w:t>
      </w:r>
      <w:r w:rsidR="001A25D0">
        <w:t xml:space="preserve"> </w:t>
      </w:r>
      <w:r w:rsidR="00BF4229">
        <w:t xml:space="preserve">Um der Komplexität des </w:t>
      </w:r>
      <w:r w:rsidR="00E35BB3">
        <w:t xml:space="preserve">Themenfeldes </w:t>
      </w:r>
      <w:r w:rsidR="005A6806">
        <w:t>gerecht zu werden</w:t>
      </w:r>
      <w:r w:rsidR="008361A5">
        <w:t xml:space="preserve">, die gesellschaftliche Dimension des </w:t>
      </w:r>
      <w:r w:rsidR="00E35BB3">
        <w:t xml:space="preserve">Gegenstands </w:t>
      </w:r>
      <w:r w:rsidR="008361A5">
        <w:t>zu fassen</w:t>
      </w:r>
      <w:r w:rsidR="005A6806">
        <w:t xml:space="preserve"> und eine </w:t>
      </w:r>
      <w:r w:rsidR="00E35BB3">
        <w:t>zukunftswe</w:t>
      </w:r>
      <w:r w:rsidR="00E35BB3">
        <w:t>i</w:t>
      </w:r>
      <w:r w:rsidR="00E35BB3">
        <w:t xml:space="preserve">sende </w:t>
      </w:r>
      <w:r w:rsidR="005A6806">
        <w:t xml:space="preserve">Erforschung </w:t>
      </w:r>
      <w:proofErr w:type="spellStart"/>
      <w:r w:rsidR="005A6806">
        <w:t>kuratorischer</w:t>
      </w:r>
      <w:proofErr w:type="spellEnd"/>
      <w:r w:rsidR="005A6806">
        <w:t xml:space="preserve"> Theorie und Praxis zu ermöglichen</w:t>
      </w:r>
      <w:r w:rsidR="006A100A">
        <w:t xml:space="preserve">, wird </w:t>
      </w:r>
      <w:r w:rsidR="003B1D2F">
        <w:t>das Forschungszentrum für Au</w:t>
      </w:r>
      <w:r w:rsidR="006A100A">
        <w:t>sstellungsst</w:t>
      </w:r>
      <w:r w:rsidR="006A100A" w:rsidRPr="006A17D0">
        <w:rPr>
          <w:color w:val="000000" w:themeColor="text1"/>
        </w:rPr>
        <w:t>udien</w:t>
      </w:r>
      <w:r w:rsidR="00E85C31" w:rsidRPr="006A17D0">
        <w:rPr>
          <w:color w:val="000000" w:themeColor="text1"/>
        </w:rPr>
        <w:t xml:space="preserve"> </w:t>
      </w:r>
      <w:r w:rsidR="00622C73" w:rsidRPr="006A17D0">
        <w:rPr>
          <w:color w:val="000000" w:themeColor="text1"/>
        </w:rPr>
        <w:t>eine Durchdringung künstlerische</w:t>
      </w:r>
      <w:r w:rsidR="00AB4054" w:rsidRPr="006A17D0">
        <w:rPr>
          <w:color w:val="000000" w:themeColor="text1"/>
        </w:rPr>
        <w:t>r</w:t>
      </w:r>
      <w:r w:rsidR="00622C73" w:rsidRPr="006A17D0">
        <w:rPr>
          <w:color w:val="000000" w:themeColor="text1"/>
        </w:rPr>
        <w:t xml:space="preserve"> und außerkünstlerische</w:t>
      </w:r>
      <w:r w:rsidR="00AB4054" w:rsidRPr="006A17D0">
        <w:rPr>
          <w:color w:val="000000" w:themeColor="text1"/>
        </w:rPr>
        <w:t>r</w:t>
      </w:r>
      <w:r w:rsidR="00622C73" w:rsidRPr="006A17D0">
        <w:rPr>
          <w:color w:val="000000" w:themeColor="text1"/>
        </w:rPr>
        <w:t xml:space="preserve"> Fragen</w:t>
      </w:r>
      <w:r w:rsidR="002E5D15" w:rsidRPr="006A17D0">
        <w:rPr>
          <w:color w:val="000000" w:themeColor="text1"/>
        </w:rPr>
        <w:t xml:space="preserve"> mittels </w:t>
      </w:r>
      <w:r w:rsidR="00D70EE6">
        <w:rPr>
          <w:color w:val="000000" w:themeColor="text1"/>
        </w:rPr>
        <w:t>krit</w:t>
      </w:r>
      <w:r w:rsidR="00D70EE6">
        <w:rPr>
          <w:color w:val="000000" w:themeColor="text1"/>
        </w:rPr>
        <w:t>i</w:t>
      </w:r>
      <w:r w:rsidR="00D70EE6">
        <w:rPr>
          <w:color w:val="000000" w:themeColor="text1"/>
        </w:rPr>
        <w:t>scher</w:t>
      </w:r>
      <w:r w:rsidR="002E5D15" w:rsidRPr="006A17D0">
        <w:rPr>
          <w:color w:val="000000" w:themeColor="text1"/>
        </w:rPr>
        <w:t xml:space="preserve"> Analyse</w:t>
      </w:r>
      <w:r w:rsidR="00430E2C" w:rsidRPr="006A17D0">
        <w:rPr>
          <w:color w:val="000000" w:themeColor="text1"/>
        </w:rPr>
        <w:t>n</w:t>
      </w:r>
      <w:r w:rsidR="002E5D15" w:rsidRPr="006A17D0">
        <w:rPr>
          <w:color w:val="000000" w:themeColor="text1"/>
        </w:rPr>
        <w:t xml:space="preserve"> </w:t>
      </w:r>
      <w:r w:rsidR="00D70EE6">
        <w:rPr>
          <w:color w:val="000000" w:themeColor="text1"/>
        </w:rPr>
        <w:t>und handlungsorientierter Ansätze</w:t>
      </w:r>
      <w:r w:rsidR="005B58BE" w:rsidRPr="006A17D0">
        <w:rPr>
          <w:color w:val="000000" w:themeColor="text1"/>
        </w:rPr>
        <w:t xml:space="preserve"> über Fächergrenzen hinaus anstreben. </w:t>
      </w:r>
    </w:p>
    <w:p w14:paraId="49960DE2" w14:textId="77777777" w:rsidR="0089619D" w:rsidRPr="00A13C99" w:rsidRDefault="0089619D" w:rsidP="00A30E46">
      <w:pPr>
        <w:jc w:val="both"/>
      </w:pPr>
    </w:p>
    <w:p w14:paraId="150A1610" w14:textId="3AFEE5D9" w:rsidR="00462DEA" w:rsidRDefault="005F0F02" w:rsidP="00A30E46">
      <w:pPr>
        <w:jc w:val="both"/>
        <w:rPr>
          <w:szCs w:val="22"/>
        </w:rPr>
      </w:pPr>
      <w:r w:rsidRPr="0089619D">
        <w:rPr>
          <w:szCs w:val="22"/>
        </w:rPr>
        <w:t xml:space="preserve">Die </w:t>
      </w:r>
      <w:r w:rsidR="00C21423" w:rsidRPr="0084434A">
        <w:rPr>
          <w:szCs w:val="22"/>
        </w:rPr>
        <w:t>Auseinande</w:t>
      </w:r>
      <w:r w:rsidR="00C21423" w:rsidRPr="00111F16">
        <w:rPr>
          <w:szCs w:val="22"/>
        </w:rPr>
        <w:t>r</w:t>
      </w:r>
      <w:r w:rsidR="00C21423" w:rsidRPr="00014584">
        <w:rPr>
          <w:szCs w:val="22"/>
        </w:rPr>
        <w:t xml:space="preserve">setzung mit dem Dispositiv der Kunstausstellung aus einer historischen </w:t>
      </w:r>
      <w:r w:rsidR="00E35BB3">
        <w:rPr>
          <w:szCs w:val="22"/>
        </w:rPr>
        <w:t xml:space="preserve">und </w:t>
      </w:r>
      <w:r w:rsidR="005B58BE">
        <w:rPr>
          <w:szCs w:val="22"/>
        </w:rPr>
        <w:t>zeitg</w:t>
      </w:r>
      <w:r w:rsidR="005B58BE">
        <w:rPr>
          <w:szCs w:val="22"/>
        </w:rPr>
        <w:t>e</w:t>
      </w:r>
      <w:r w:rsidR="005B58BE">
        <w:rPr>
          <w:szCs w:val="22"/>
        </w:rPr>
        <w:t>nössischen</w:t>
      </w:r>
      <w:r w:rsidR="00C21423" w:rsidRPr="00014584">
        <w:rPr>
          <w:szCs w:val="22"/>
        </w:rPr>
        <w:t xml:space="preserve"> Perspektive</w:t>
      </w:r>
      <w:r w:rsidR="005B58BE">
        <w:rPr>
          <w:szCs w:val="22"/>
        </w:rPr>
        <w:t xml:space="preserve"> sowie</w:t>
      </w:r>
      <w:r w:rsidR="00E35BB3">
        <w:rPr>
          <w:szCs w:val="22"/>
        </w:rPr>
        <w:t xml:space="preserve"> </w:t>
      </w:r>
      <w:r w:rsidR="00C21423" w:rsidRPr="00014584">
        <w:rPr>
          <w:szCs w:val="22"/>
        </w:rPr>
        <w:t xml:space="preserve">die Untersuchung </w:t>
      </w:r>
      <w:r w:rsidR="00E35BB3">
        <w:rPr>
          <w:szCs w:val="22"/>
        </w:rPr>
        <w:t>von</w:t>
      </w:r>
      <w:r w:rsidR="00C21423" w:rsidRPr="00014584">
        <w:rPr>
          <w:szCs w:val="22"/>
        </w:rPr>
        <w:t xml:space="preserve"> En</w:t>
      </w:r>
      <w:r w:rsidR="002C2119" w:rsidRPr="00FC468A">
        <w:rPr>
          <w:szCs w:val="22"/>
        </w:rPr>
        <w:t>t</w:t>
      </w:r>
      <w:r w:rsidR="00C21423" w:rsidRPr="0089619D">
        <w:rPr>
          <w:szCs w:val="22"/>
        </w:rPr>
        <w:t xml:space="preserve">stehungsbedingungen und Wirkmechanismen </w:t>
      </w:r>
      <w:r w:rsidR="002E5D15">
        <w:rPr>
          <w:szCs w:val="22"/>
        </w:rPr>
        <w:t>der</w:t>
      </w:r>
      <w:r w:rsidR="00C21423" w:rsidRPr="0089619D">
        <w:rPr>
          <w:szCs w:val="22"/>
        </w:rPr>
        <w:t xml:space="preserve"> Präsentation </w:t>
      </w:r>
      <w:r w:rsidR="002E5D15">
        <w:rPr>
          <w:szCs w:val="22"/>
        </w:rPr>
        <w:t xml:space="preserve">und Rezeption </w:t>
      </w:r>
      <w:r w:rsidR="00C21423" w:rsidRPr="0089619D">
        <w:rPr>
          <w:szCs w:val="22"/>
        </w:rPr>
        <w:t>von Kunstwerken</w:t>
      </w:r>
      <w:r w:rsidR="002E5D15">
        <w:rPr>
          <w:szCs w:val="22"/>
        </w:rPr>
        <w:t xml:space="preserve"> waren bereits</w:t>
      </w:r>
      <w:r w:rsidR="002E5D15" w:rsidRPr="0089619D">
        <w:rPr>
          <w:szCs w:val="22"/>
        </w:rPr>
        <w:t xml:space="preserve"> </w:t>
      </w:r>
      <w:r w:rsidR="00587ACE" w:rsidRPr="0089619D">
        <w:rPr>
          <w:szCs w:val="22"/>
        </w:rPr>
        <w:t xml:space="preserve">in den letzten Jahren </w:t>
      </w:r>
      <w:r w:rsidR="002E5D15">
        <w:rPr>
          <w:szCs w:val="22"/>
        </w:rPr>
        <w:t xml:space="preserve">ein </w:t>
      </w:r>
      <w:r w:rsidR="00587ACE" w:rsidRPr="0089619D">
        <w:rPr>
          <w:szCs w:val="22"/>
        </w:rPr>
        <w:t>Schwerpunkt</w:t>
      </w:r>
      <w:r w:rsidR="002E5D15">
        <w:rPr>
          <w:szCs w:val="22"/>
        </w:rPr>
        <w:t xml:space="preserve"> k</w:t>
      </w:r>
      <w:r w:rsidR="00587ACE" w:rsidRPr="0089619D">
        <w:rPr>
          <w:szCs w:val="22"/>
        </w:rPr>
        <w:t>unstwissenschaft</w:t>
      </w:r>
      <w:r w:rsidR="002E5D15">
        <w:rPr>
          <w:szCs w:val="22"/>
        </w:rPr>
        <w:t>liche</w:t>
      </w:r>
      <w:r w:rsidR="00AB4054">
        <w:rPr>
          <w:szCs w:val="22"/>
        </w:rPr>
        <w:t>r</w:t>
      </w:r>
      <w:r w:rsidR="002E5D15">
        <w:rPr>
          <w:szCs w:val="22"/>
        </w:rPr>
        <w:t xml:space="preserve"> Forschung an</w:t>
      </w:r>
      <w:r w:rsidR="00587ACE" w:rsidRPr="0089619D">
        <w:rPr>
          <w:szCs w:val="22"/>
        </w:rPr>
        <w:t xml:space="preserve"> der Kunsthochschule Kassel</w:t>
      </w:r>
      <w:r w:rsidR="00B05F3C" w:rsidRPr="009B3329">
        <w:rPr>
          <w:szCs w:val="22"/>
        </w:rPr>
        <w:t>.</w:t>
      </w:r>
      <w:r w:rsidR="00D14526" w:rsidRPr="009B3329">
        <w:rPr>
          <w:szCs w:val="22"/>
        </w:rPr>
        <w:t xml:space="preserve"> </w:t>
      </w:r>
      <w:r w:rsidR="00A5566F">
        <w:rPr>
          <w:szCs w:val="22"/>
        </w:rPr>
        <w:t xml:space="preserve">Das zusätzliche Einbringen von </w:t>
      </w:r>
      <w:r w:rsidR="002C2119" w:rsidRPr="009B3329">
        <w:rPr>
          <w:szCs w:val="22"/>
        </w:rPr>
        <w:t>Forschungsperspektiven</w:t>
      </w:r>
      <w:r w:rsidR="00D14526" w:rsidRPr="009B3329">
        <w:rPr>
          <w:szCs w:val="22"/>
        </w:rPr>
        <w:t xml:space="preserve"> aus den Bereichen der </w:t>
      </w:r>
      <w:r w:rsidR="004E08DC" w:rsidRPr="0089619D">
        <w:rPr>
          <w:szCs w:val="22"/>
        </w:rPr>
        <w:t>Sozialwissenschaften, der Geistes- und Kulturwisse</w:t>
      </w:r>
      <w:r w:rsidR="004E08DC" w:rsidRPr="0089619D">
        <w:rPr>
          <w:szCs w:val="22"/>
        </w:rPr>
        <w:t>n</w:t>
      </w:r>
      <w:r w:rsidR="004E08DC" w:rsidRPr="0089619D">
        <w:rPr>
          <w:szCs w:val="22"/>
        </w:rPr>
        <w:t xml:space="preserve">schaften sowie der Architektur </w:t>
      </w:r>
      <w:r w:rsidR="00575E81" w:rsidRPr="0084434A">
        <w:rPr>
          <w:szCs w:val="22"/>
        </w:rPr>
        <w:t>ermöglichen</w:t>
      </w:r>
      <w:r w:rsidR="00EF1660" w:rsidRPr="00111F16">
        <w:rPr>
          <w:szCs w:val="22"/>
        </w:rPr>
        <w:t xml:space="preserve"> es</w:t>
      </w:r>
      <w:r w:rsidR="00890FF9">
        <w:rPr>
          <w:szCs w:val="22"/>
        </w:rPr>
        <w:t>,</w:t>
      </w:r>
      <w:r w:rsidR="009E25C4" w:rsidRPr="00014584">
        <w:rPr>
          <w:szCs w:val="22"/>
        </w:rPr>
        <w:t xml:space="preserve"> </w:t>
      </w:r>
      <w:r w:rsidR="008361A5" w:rsidRPr="00FC468A">
        <w:rPr>
          <w:szCs w:val="22"/>
        </w:rPr>
        <w:t>Fragen der Gesellschaft, der Ökonomien und de</w:t>
      </w:r>
      <w:r w:rsidR="002C2119" w:rsidRPr="00107854">
        <w:rPr>
          <w:szCs w:val="22"/>
        </w:rPr>
        <w:t>r</w:t>
      </w:r>
      <w:r w:rsidR="008361A5" w:rsidRPr="00107854">
        <w:rPr>
          <w:szCs w:val="22"/>
        </w:rPr>
        <w:t xml:space="preserve"> Wi</w:t>
      </w:r>
      <w:r w:rsidR="008361A5" w:rsidRPr="00107854">
        <w:rPr>
          <w:szCs w:val="22"/>
        </w:rPr>
        <w:t>s</w:t>
      </w:r>
      <w:r w:rsidR="008361A5" w:rsidRPr="00107854">
        <w:rPr>
          <w:szCs w:val="22"/>
        </w:rPr>
        <w:t xml:space="preserve">sensproduktion </w:t>
      </w:r>
      <w:r w:rsidR="00461BDE" w:rsidRPr="00107854">
        <w:rPr>
          <w:szCs w:val="22"/>
        </w:rPr>
        <w:t xml:space="preserve">mit </w:t>
      </w:r>
      <w:r w:rsidR="00EA639D">
        <w:rPr>
          <w:szCs w:val="22"/>
        </w:rPr>
        <w:t>einer Methodenvielfalt in den Blick zu nehmen, die über rein k</w:t>
      </w:r>
      <w:r w:rsidR="006B4663">
        <w:rPr>
          <w:szCs w:val="22"/>
        </w:rPr>
        <w:t>unstwissens</w:t>
      </w:r>
      <w:r w:rsidR="00EA639D">
        <w:rPr>
          <w:szCs w:val="22"/>
        </w:rPr>
        <w:t>chaftl</w:t>
      </w:r>
      <w:r w:rsidR="00EA639D">
        <w:rPr>
          <w:szCs w:val="22"/>
        </w:rPr>
        <w:t>i</w:t>
      </w:r>
      <w:r w:rsidR="00EA639D">
        <w:rPr>
          <w:szCs w:val="22"/>
        </w:rPr>
        <w:t>che Fragestellungen hinausweisen</w:t>
      </w:r>
      <w:r w:rsidR="002C2119" w:rsidRPr="009B3329">
        <w:rPr>
          <w:szCs w:val="22"/>
        </w:rPr>
        <w:t xml:space="preserve">. </w:t>
      </w:r>
      <w:r w:rsidR="00A5566F" w:rsidRPr="009B3329">
        <w:rPr>
          <w:szCs w:val="22"/>
        </w:rPr>
        <w:t xml:space="preserve">Erweitert werden die </w:t>
      </w:r>
      <w:r w:rsidR="00EA639D">
        <w:rPr>
          <w:szCs w:val="22"/>
        </w:rPr>
        <w:t xml:space="preserve">jeweiligen </w:t>
      </w:r>
      <w:r w:rsidR="00A5566F" w:rsidRPr="009B3329">
        <w:rPr>
          <w:szCs w:val="22"/>
        </w:rPr>
        <w:t xml:space="preserve">fachspezifischen </w:t>
      </w:r>
      <w:r w:rsidR="00EA639D">
        <w:rPr>
          <w:szCs w:val="22"/>
        </w:rPr>
        <w:t xml:space="preserve">Zugänge durch </w:t>
      </w:r>
      <w:r w:rsidR="00A5566F" w:rsidRPr="009B3329">
        <w:rPr>
          <w:szCs w:val="22"/>
        </w:rPr>
        <w:t>Perspektive</w:t>
      </w:r>
      <w:r w:rsidR="00EA639D">
        <w:rPr>
          <w:szCs w:val="22"/>
        </w:rPr>
        <w:t>n</w:t>
      </w:r>
      <w:r w:rsidR="00A5566F" w:rsidRPr="009B3329">
        <w:rPr>
          <w:szCs w:val="22"/>
        </w:rPr>
        <w:t xml:space="preserve"> der </w:t>
      </w:r>
      <w:r w:rsidR="00C94201">
        <w:rPr>
          <w:szCs w:val="22"/>
        </w:rPr>
        <w:t>K</w:t>
      </w:r>
      <w:r w:rsidR="00A5566F" w:rsidRPr="009B3329">
        <w:rPr>
          <w:szCs w:val="22"/>
        </w:rPr>
        <w:t xml:space="preserve">ünstlerischen Forschung, die quer zu den disziplinären Grenzen der Wissenschaften verlaufende </w:t>
      </w:r>
      <w:r w:rsidR="00A5566F" w:rsidRPr="009B3329">
        <w:rPr>
          <w:rFonts w:eastAsia="Times New Roman"/>
          <w:szCs w:val="22"/>
        </w:rPr>
        <w:t xml:space="preserve">epistemologische, diskursive, visuelle, affektive und poetische </w:t>
      </w:r>
      <w:r w:rsidR="00A5566F" w:rsidRPr="009B3329">
        <w:rPr>
          <w:szCs w:val="22"/>
        </w:rPr>
        <w:t>Wissensformen und Fo</w:t>
      </w:r>
      <w:r w:rsidR="00A5566F" w:rsidRPr="009B3329">
        <w:rPr>
          <w:szCs w:val="22"/>
        </w:rPr>
        <w:t>r</w:t>
      </w:r>
      <w:r w:rsidR="00A5566F" w:rsidRPr="009B3329">
        <w:rPr>
          <w:szCs w:val="22"/>
        </w:rPr>
        <w:t>schungsfragen für künstlerische Recherchen zum h</w:t>
      </w:r>
      <w:r w:rsidR="00D70EE6">
        <w:rPr>
          <w:szCs w:val="22"/>
        </w:rPr>
        <w:t xml:space="preserve">istorischen Material entwickelt. </w:t>
      </w:r>
      <w:r w:rsidR="00A5566F">
        <w:rPr>
          <w:szCs w:val="22"/>
        </w:rPr>
        <w:t>Diese Koope</w:t>
      </w:r>
      <w:r w:rsidR="00D70EE6">
        <w:rPr>
          <w:szCs w:val="22"/>
        </w:rPr>
        <w:t>ration über Fächergrenzen hinweg</w:t>
      </w:r>
      <w:r w:rsidR="00A5566F">
        <w:rPr>
          <w:szCs w:val="22"/>
        </w:rPr>
        <w:t xml:space="preserve"> verspricht</w:t>
      </w:r>
      <w:r w:rsidR="002C2119" w:rsidRPr="009B3329">
        <w:rPr>
          <w:szCs w:val="22"/>
        </w:rPr>
        <w:t xml:space="preserve"> </w:t>
      </w:r>
      <w:r w:rsidR="00AB6950" w:rsidRPr="009B3329">
        <w:rPr>
          <w:szCs w:val="22"/>
        </w:rPr>
        <w:t xml:space="preserve">Ergebnisse </w:t>
      </w:r>
      <w:r w:rsidR="002C2119" w:rsidRPr="009B3329">
        <w:rPr>
          <w:szCs w:val="22"/>
        </w:rPr>
        <w:t xml:space="preserve">von </w:t>
      </w:r>
      <w:r w:rsidR="0024260C">
        <w:rPr>
          <w:szCs w:val="22"/>
        </w:rPr>
        <w:t xml:space="preserve">hoher </w:t>
      </w:r>
      <w:r w:rsidR="00D111F3">
        <w:rPr>
          <w:szCs w:val="22"/>
        </w:rPr>
        <w:t>gesellschaftlicher Relevanz, denn d</w:t>
      </w:r>
      <w:r w:rsidR="009E25C4" w:rsidRPr="009B3329">
        <w:rPr>
          <w:szCs w:val="22"/>
        </w:rPr>
        <w:t>ie Frage der Selbstthematisierung von Gesellschafte</w:t>
      </w:r>
      <w:r w:rsidR="0024260C">
        <w:rPr>
          <w:szCs w:val="22"/>
        </w:rPr>
        <w:t xml:space="preserve">n im Medium des Ausstellens ist aktueller denn je, wie die kontroversen Debatten um die jüngste Ausgabe der documenta zeigen. </w:t>
      </w:r>
    </w:p>
    <w:p w14:paraId="2B2BD00A" w14:textId="77777777" w:rsidR="00D70EE6" w:rsidRDefault="00D70EE6" w:rsidP="00A30E46">
      <w:pPr>
        <w:jc w:val="both"/>
        <w:rPr>
          <w:rFonts w:cs="Times New Roman"/>
          <w:szCs w:val="22"/>
        </w:rPr>
      </w:pPr>
    </w:p>
    <w:p w14:paraId="6AEAEAB2" w14:textId="77777777" w:rsidR="00D70EE6" w:rsidRDefault="00D70EE6" w:rsidP="00984D2B">
      <w:pPr>
        <w:rPr>
          <w:rFonts w:cs="Times New Roman"/>
          <w:szCs w:val="22"/>
        </w:rPr>
      </w:pPr>
    </w:p>
    <w:p w14:paraId="7E44C266" w14:textId="38EB25BF" w:rsidR="00622C73" w:rsidRDefault="003224A8" w:rsidP="00BC61CA">
      <w:pPr>
        <w:pStyle w:val="berschrift2"/>
      </w:pPr>
      <w:bookmarkStart w:id="17" w:name="_Toc387555390"/>
      <w:bookmarkStart w:id="18" w:name="_Toc387555435"/>
      <w:bookmarkStart w:id="19" w:name="_Toc387555557"/>
      <w:bookmarkStart w:id="20" w:name="_Toc387555591"/>
      <w:r>
        <w:t xml:space="preserve">2. </w:t>
      </w:r>
      <w:r w:rsidR="005D59E3" w:rsidRPr="009B3329">
        <w:t xml:space="preserve">documenta </w:t>
      </w:r>
      <w:r w:rsidR="008E7178">
        <w:t>Forschung</w:t>
      </w:r>
      <w:bookmarkEnd w:id="17"/>
      <w:bookmarkEnd w:id="18"/>
      <w:bookmarkEnd w:id="19"/>
      <w:bookmarkEnd w:id="20"/>
    </w:p>
    <w:p w14:paraId="2EE2C55B" w14:textId="77777777" w:rsidR="00622C73" w:rsidRPr="009B3329" w:rsidRDefault="00622C73" w:rsidP="00984D2B">
      <w:pPr>
        <w:rPr>
          <w:rFonts w:cs="Times New Roman"/>
          <w:b/>
          <w:szCs w:val="22"/>
        </w:rPr>
      </w:pPr>
    </w:p>
    <w:p w14:paraId="426A148C" w14:textId="15383DBA" w:rsidR="00CC7948" w:rsidRDefault="00D70EE6" w:rsidP="00D70EE6">
      <w:pPr>
        <w:jc w:val="both"/>
        <w:rPr>
          <w:rFonts w:eastAsia="Times New Roman" w:cs="Times New Roman"/>
          <w:szCs w:val="22"/>
        </w:rPr>
      </w:pPr>
      <w:r>
        <w:rPr>
          <w:rFonts w:cs="Times New Roman"/>
          <w:szCs w:val="22"/>
        </w:rPr>
        <w:t xml:space="preserve">Seit ihrer Gründung im Jahr 1955 ist die documenta </w:t>
      </w:r>
      <w:r w:rsidR="005258DF">
        <w:rPr>
          <w:rFonts w:cs="Times New Roman"/>
          <w:szCs w:val="22"/>
        </w:rPr>
        <w:t>ein besonders prägnantes Beispiel für die gesel</w:t>
      </w:r>
      <w:r w:rsidR="005258DF">
        <w:rPr>
          <w:rFonts w:cs="Times New Roman"/>
          <w:szCs w:val="22"/>
        </w:rPr>
        <w:t>l</w:t>
      </w:r>
      <w:r w:rsidR="005258DF">
        <w:rPr>
          <w:rFonts w:cs="Times New Roman"/>
          <w:szCs w:val="22"/>
        </w:rPr>
        <w:t xml:space="preserve">schaftliche Relevanz von Großausstellungen. </w:t>
      </w:r>
      <w:r w:rsidR="002915E7" w:rsidRPr="00F70DB5">
        <w:rPr>
          <w:rFonts w:cs="Times New Roman"/>
          <w:szCs w:val="22"/>
        </w:rPr>
        <w:t>A</w:t>
      </w:r>
      <w:r w:rsidR="003A6972" w:rsidRPr="00F70DB5">
        <w:rPr>
          <w:rFonts w:cs="Times New Roman"/>
          <w:szCs w:val="22"/>
        </w:rPr>
        <w:t>ls</w:t>
      </w:r>
      <w:r w:rsidR="00B9101B" w:rsidRPr="00F70DB5">
        <w:rPr>
          <w:rFonts w:cs="Times New Roman"/>
          <w:szCs w:val="22"/>
        </w:rPr>
        <w:t xml:space="preserve"> Plattform des kulturellen Austauschs, der Bege</w:t>
      </w:r>
      <w:r w:rsidR="00B9101B" w:rsidRPr="00F70DB5">
        <w:rPr>
          <w:rFonts w:cs="Times New Roman"/>
          <w:szCs w:val="22"/>
        </w:rPr>
        <w:t>g</w:t>
      </w:r>
      <w:r w:rsidR="00B9101B" w:rsidRPr="00F70DB5">
        <w:rPr>
          <w:rFonts w:cs="Times New Roman"/>
          <w:szCs w:val="22"/>
        </w:rPr>
        <w:t xml:space="preserve">nung und der politischen Impulse im </w:t>
      </w:r>
      <w:r w:rsidR="00E47803" w:rsidRPr="00F70DB5">
        <w:rPr>
          <w:rFonts w:cs="Times New Roman"/>
          <w:szCs w:val="22"/>
        </w:rPr>
        <w:t xml:space="preserve">Feld </w:t>
      </w:r>
      <w:r w:rsidR="00B9101B" w:rsidRPr="00F70DB5">
        <w:rPr>
          <w:rFonts w:cs="Times New Roman"/>
          <w:szCs w:val="22"/>
        </w:rPr>
        <w:t>der bildenden Kunst</w:t>
      </w:r>
      <w:r w:rsidR="00E47803" w:rsidRPr="00F70DB5">
        <w:rPr>
          <w:rFonts w:cs="Times New Roman"/>
          <w:szCs w:val="22"/>
        </w:rPr>
        <w:t xml:space="preserve"> ist </w:t>
      </w:r>
      <w:r w:rsidRPr="00F70DB5">
        <w:rPr>
          <w:rFonts w:cs="Times New Roman"/>
          <w:szCs w:val="22"/>
        </w:rPr>
        <w:t xml:space="preserve">sie </w:t>
      </w:r>
      <w:r w:rsidR="002915E7" w:rsidRPr="00F70DB5">
        <w:rPr>
          <w:rFonts w:cs="Times New Roman"/>
          <w:szCs w:val="22"/>
        </w:rPr>
        <w:t>wegweisend</w:t>
      </w:r>
      <w:r w:rsidR="00E47803" w:rsidRPr="00F70DB5">
        <w:rPr>
          <w:rFonts w:cs="Times New Roman"/>
          <w:szCs w:val="22"/>
        </w:rPr>
        <w:t xml:space="preserve"> für gesellschaftliche Reflexionsprozesse</w:t>
      </w:r>
      <w:r w:rsidR="00B9101B" w:rsidRPr="00F70DB5">
        <w:rPr>
          <w:rFonts w:cs="Times New Roman"/>
          <w:szCs w:val="22"/>
        </w:rPr>
        <w:t>. Ihre</w:t>
      </w:r>
      <w:r w:rsidR="00B9101B" w:rsidRPr="0067675A">
        <w:rPr>
          <w:rFonts w:cs="Times New Roman"/>
          <w:szCs w:val="22"/>
        </w:rPr>
        <w:t xml:space="preserve"> Erforschung ist daher </w:t>
      </w:r>
      <w:r w:rsidR="00E47803">
        <w:rPr>
          <w:rFonts w:cs="Times New Roman"/>
          <w:szCs w:val="22"/>
        </w:rPr>
        <w:t xml:space="preserve">nicht nur </w:t>
      </w:r>
      <w:r w:rsidR="00B9101B" w:rsidRPr="0067675A">
        <w:rPr>
          <w:rFonts w:cs="Times New Roman"/>
          <w:szCs w:val="22"/>
        </w:rPr>
        <w:t xml:space="preserve">für die an Kunst interessierte internationale </w:t>
      </w:r>
      <w:r w:rsidR="00E47803">
        <w:rPr>
          <w:rFonts w:cs="Times New Roman"/>
          <w:szCs w:val="22"/>
        </w:rPr>
        <w:t xml:space="preserve">und lokale </w:t>
      </w:r>
      <w:r w:rsidR="00B9101B" w:rsidRPr="0067675A">
        <w:rPr>
          <w:rFonts w:cs="Times New Roman"/>
          <w:szCs w:val="22"/>
        </w:rPr>
        <w:t>Öffentlichkeit</w:t>
      </w:r>
      <w:r w:rsidR="00E47803">
        <w:rPr>
          <w:rFonts w:cs="Times New Roman"/>
          <w:szCs w:val="22"/>
        </w:rPr>
        <w:t xml:space="preserve"> </w:t>
      </w:r>
      <w:r w:rsidR="00E47803" w:rsidRPr="0067675A">
        <w:rPr>
          <w:rFonts w:cs="Times New Roman"/>
          <w:szCs w:val="22"/>
        </w:rPr>
        <w:t>von größter Bedeutung</w:t>
      </w:r>
      <w:r w:rsidR="0063519E">
        <w:rPr>
          <w:rFonts w:cs="Times New Roman"/>
          <w:szCs w:val="22"/>
        </w:rPr>
        <w:t>,</w:t>
      </w:r>
      <w:r w:rsidR="00814B4D">
        <w:rPr>
          <w:rFonts w:cs="Times New Roman"/>
          <w:szCs w:val="22"/>
        </w:rPr>
        <w:t xml:space="preserve"> sondern bietet</w:t>
      </w:r>
      <w:r>
        <w:rPr>
          <w:rFonts w:cs="Times New Roman"/>
          <w:szCs w:val="22"/>
        </w:rPr>
        <w:t xml:space="preserve"> auch</w:t>
      </w:r>
      <w:r w:rsidR="00814B4D">
        <w:rPr>
          <w:rFonts w:cs="Times New Roman"/>
          <w:szCs w:val="22"/>
        </w:rPr>
        <w:t xml:space="preserve"> </w:t>
      </w:r>
      <w:r w:rsidR="004A6BE6">
        <w:rPr>
          <w:rFonts w:cs="Times New Roman"/>
          <w:szCs w:val="22"/>
        </w:rPr>
        <w:t xml:space="preserve">eine einmalige </w:t>
      </w:r>
      <w:r w:rsidR="00814B4D">
        <w:rPr>
          <w:rFonts w:cs="Times New Roman"/>
          <w:szCs w:val="22"/>
        </w:rPr>
        <w:t xml:space="preserve">Chance, soziale Selbstkonstituierungsprozesse </w:t>
      </w:r>
      <w:r w:rsidR="0063594B">
        <w:rPr>
          <w:rFonts w:cs="Times New Roman"/>
          <w:szCs w:val="22"/>
        </w:rPr>
        <w:t>zu untersuchen, die üb</w:t>
      </w:r>
      <w:r w:rsidR="004A6BE6">
        <w:rPr>
          <w:rFonts w:cs="Times New Roman"/>
          <w:szCs w:val="22"/>
        </w:rPr>
        <w:t>er das Feld der Kunst hinaus</w:t>
      </w:r>
      <w:r w:rsidR="0063594B">
        <w:rPr>
          <w:rFonts w:cs="Times New Roman"/>
          <w:szCs w:val="22"/>
        </w:rPr>
        <w:t xml:space="preserve">gehen. </w:t>
      </w:r>
      <w:r>
        <w:rPr>
          <w:rFonts w:cs="Times New Roman"/>
          <w:szCs w:val="22"/>
        </w:rPr>
        <w:t xml:space="preserve">Als </w:t>
      </w:r>
      <w:proofErr w:type="spellStart"/>
      <w:r>
        <w:rPr>
          <w:rFonts w:cs="Times New Roman"/>
          <w:szCs w:val="22"/>
        </w:rPr>
        <w:t>Ausste</w:t>
      </w:r>
      <w:r>
        <w:rPr>
          <w:rFonts w:cs="Times New Roman"/>
          <w:szCs w:val="22"/>
        </w:rPr>
        <w:t>l</w:t>
      </w:r>
      <w:r>
        <w:rPr>
          <w:rFonts w:cs="Times New Roman"/>
          <w:szCs w:val="22"/>
        </w:rPr>
        <w:t>lungsf</w:t>
      </w:r>
      <w:r w:rsidR="00D422FB">
        <w:rPr>
          <w:rFonts w:cs="Times New Roman"/>
          <w:szCs w:val="22"/>
        </w:rPr>
        <w:t>orscherI</w:t>
      </w:r>
      <w:r w:rsidR="004A6BE6">
        <w:rPr>
          <w:rFonts w:cs="Times New Roman"/>
          <w:szCs w:val="22"/>
        </w:rPr>
        <w:t>nnen</w:t>
      </w:r>
      <w:proofErr w:type="spellEnd"/>
      <w:r w:rsidR="004A6BE6">
        <w:rPr>
          <w:rFonts w:cs="Times New Roman"/>
          <w:szCs w:val="22"/>
        </w:rPr>
        <w:t xml:space="preserve"> verstehen wir die </w:t>
      </w:r>
      <w:r>
        <w:rPr>
          <w:rFonts w:cs="Times New Roman"/>
          <w:szCs w:val="22"/>
        </w:rPr>
        <w:t>documenta</w:t>
      </w:r>
      <w:r w:rsidR="007F030F">
        <w:rPr>
          <w:rFonts w:cs="Times New Roman"/>
          <w:szCs w:val="22"/>
        </w:rPr>
        <w:t xml:space="preserve"> als einen exemplarischen</w:t>
      </w:r>
      <w:r w:rsidR="005258DF">
        <w:rPr>
          <w:rFonts w:cs="Times New Roman"/>
          <w:szCs w:val="22"/>
        </w:rPr>
        <w:t xml:space="preserve"> </w:t>
      </w:r>
      <w:r w:rsidR="00E47803">
        <w:rPr>
          <w:rFonts w:cs="Times New Roman"/>
          <w:szCs w:val="22"/>
        </w:rPr>
        <w:t xml:space="preserve">Handlungsraum, der </w:t>
      </w:r>
      <w:r w:rsidR="00696693">
        <w:rPr>
          <w:rFonts w:cs="Times New Roman"/>
          <w:szCs w:val="22"/>
        </w:rPr>
        <w:t xml:space="preserve">die jeweiligen </w:t>
      </w:r>
      <w:r w:rsidR="00E47803">
        <w:rPr>
          <w:rFonts w:cs="Times New Roman"/>
          <w:szCs w:val="22"/>
        </w:rPr>
        <w:t>gesellschaftliche</w:t>
      </w:r>
      <w:r w:rsidR="00D422FB">
        <w:rPr>
          <w:rFonts w:cs="Times New Roman"/>
          <w:szCs w:val="22"/>
        </w:rPr>
        <w:t>n</w:t>
      </w:r>
      <w:r w:rsidR="00E47803">
        <w:rPr>
          <w:rFonts w:cs="Times New Roman"/>
          <w:szCs w:val="22"/>
        </w:rPr>
        <w:t xml:space="preserve"> Bedingungen</w:t>
      </w:r>
      <w:r w:rsidR="00B9101B" w:rsidRPr="0067675A">
        <w:rPr>
          <w:rFonts w:cs="Times New Roman"/>
          <w:szCs w:val="22"/>
        </w:rPr>
        <w:t xml:space="preserve"> </w:t>
      </w:r>
      <w:r w:rsidR="00E47803">
        <w:rPr>
          <w:rFonts w:cs="Times New Roman"/>
          <w:szCs w:val="22"/>
        </w:rPr>
        <w:t>nicht nur reflektiert, sondern</w:t>
      </w:r>
      <w:r w:rsidR="0063594B">
        <w:rPr>
          <w:rFonts w:cs="Times New Roman"/>
          <w:szCs w:val="22"/>
        </w:rPr>
        <w:t xml:space="preserve"> </w:t>
      </w:r>
      <w:r w:rsidR="004A6BE6">
        <w:rPr>
          <w:rFonts w:cs="Times New Roman"/>
          <w:szCs w:val="22"/>
        </w:rPr>
        <w:t xml:space="preserve">immer auch bemüht </w:t>
      </w:r>
      <w:r w:rsidR="00A37440">
        <w:rPr>
          <w:rFonts w:cs="Times New Roman"/>
          <w:szCs w:val="22"/>
        </w:rPr>
        <w:t>ist</w:t>
      </w:r>
      <w:r w:rsidR="004A6BE6">
        <w:rPr>
          <w:rFonts w:cs="Times New Roman"/>
          <w:szCs w:val="22"/>
        </w:rPr>
        <w:t xml:space="preserve">, mehr oder weniger explizit in diese einzugreifen. </w:t>
      </w:r>
      <w:r w:rsidR="007F030F">
        <w:rPr>
          <w:rFonts w:cs="Times New Roman"/>
          <w:szCs w:val="22"/>
        </w:rPr>
        <w:t>Insofern</w:t>
      </w:r>
      <w:r w:rsidR="004F1C93">
        <w:rPr>
          <w:rFonts w:cs="Times New Roman"/>
          <w:szCs w:val="22"/>
        </w:rPr>
        <w:t xml:space="preserve"> </w:t>
      </w:r>
      <w:r w:rsidR="00283D10" w:rsidRPr="002D6575">
        <w:rPr>
          <w:rFonts w:eastAsia="Times New Roman" w:cs="Times New Roman"/>
          <w:szCs w:val="22"/>
        </w:rPr>
        <w:t xml:space="preserve">lässt sich </w:t>
      </w:r>
      <w:r w:rsidR="001649BD">
        <w:rPr>
          <w:rFonts w:eastAsia="Times New Roman" w:cs="Times New Roman"/>
          <w:szCs w:val="22"/>
        </w:rPr>
        <w:t>in einer kritischen historischen Fo</w:t>
      </w:r>
      <w:r w:rsidR="001649BD">
        <w:rPr>
          <w:rFonts w:eastAsia="Times New Roman" w:cs="Times New Roman"/>
          <w:szCs w:val="22"/>
        </w:rPr>
        <w:t>r</w:t>
      </w:r>
      <w:r w:rsidR="001649BD">
        <w:rPr>
          <w:rFonts w:eastAsia="Times New Roman" w:cs="Times New Roman"/>
          <w:szCs w:val="22"/>
        </w:rPr>
        <w:t xml:space="preserve">schung zur Geschichte der documenta </w:t>
      </w:r>
      <w:r w:rsidR="00283D10" w:rsidRPr="002D6575">
        <w:rPr>
          <w:rFonts w:eastAsia="Times New Roman" w:cs="Times New Roman"/>
          <w:szCs w:val="22"/>
        </w:rPr>
        <w:t>ebenso von der Kunst ausgehen, wie von den Interventionen, die</w:t>
      </w:r>
      <w:r w:rsidR="00B72B73">
        <w:rPr>
          <w:rFonts w:eastAsia="Times New Roman" w:cs="Times New Roman"/>
          <w:szCs w:val="22"/>
        </w:rPr>
        <w:t xml:space="preserve"> </w:t>
      </w:r>
      <w:proofErr w:type="spellStart"/>
      <w:r w:rsidR="00B72B73">
        <w:rPr>
          <w:rFonts w:eastAsia="Times New Roman" w:cs="Times New Roman"/>
          <w:szCs w:val="22"/>
        </w:rPr>
        <w:t>die</w:t>
      </w:r>
      <w:proofErr w:type="spellEnd"/>
      <w:r w:rsidR="00B72B73">
        <w:rPr>
          <w:rFonts w:eastAsia="Times New Roman" w:cs="Times New Roman"/>
          <w:szCs w:val="22"/>
        </w:rPr>
        <w:t xml:space="preserve"> documenta mit sich brachte. </w:t>
      </w:r>
      <w:r w:rsidR="00A37440">
        <w:rPr>
          <w:rFonts w:eastAsia="Times New Roman" w:cs="Times New Roman"/>
          <w:szCs w:val="22"/>
        </w:rPr>
        <w:t>Mit geistes-, kultur- und s</w:t>
      </w:r>
      <w:r w:rsidR="00BE46C5">
        <w:rPr>
          <w:rFonts w:eastAsia="Times New Roman" w:cs="Times New Roman"/>
          <w:szCs w:val="22"/>
        </w:rPr>
        <w:t xml:space="preserve">ozialwissenschaftlichen Mitteln lassen sich ihre Diskurse und Einsätze ebenso wie ihre Rezeption und ihre Ökonomien in den Blick nehmen. </w:t>
      </w:r>
      <w:r w:rsidR="009A5A92">
        <w:rPr>
          <w:rFonts w:eastAsia="Times New Roman" w:cs="Times New Roman"/>
          <w:szCs w:val="22"/>
        </w:rPr>
        <w:t xml:space="preserve">Interessant kann aus transdisziplinärer Perspektive auch die Frage nach </w:t>
      </w:r>
      <w:r w:rsidR="00BE46C5">
        <w:t>Kontinuitäten und Weiterfü</w:t>
      </w:r>
      <w:r w:rsidR="00BE46C5">
        <w:t>h</w:t>
      </w:r>
      <w:r w:rsidR="00BE46C5">
        <w:t>rungen des Erbes von documenta</w:t>
      </w:r>
      <w:r w:rsidR="00A37440">
        <w:t xml:space="preserve"> </w:t>
      </w:r>
      <w:r w:rsidR="00BE46C5">
        <w:t>Ausstellungen</w:t>
      </w:r>
      <w:r w:rsidR="00737110">
        <w:t xml:space="preserve"> sein.</w:t>
      </w:r>
    </w:p>
    <w:p w14:paraId="5C98AC7A" w14:textId="77777777" w:rsidR="00CC7948" w:rsidRDefault="00CC7948" w:rsidP="00D70EE6">
      <w:pPr>
        <w:jc w:val="both"/>
        <w:rPr>
          <w:rFonts w:eastAsia="Times New Roman" w:cs="Times New Roman"/>
          <w:szCs w:val="22"/>
        </w:rPr>
      </w:pPr>
    </w:p>
    <w:p w14:paraId="2F442029" w14:textId="1E79B267" w:rsidR="00D422FB" w:rsidRDefault="00D422FB" w:rsidP="00D70EE6">
      <w:pPr>
        <w:jc w:val="both"/>
        <w:rPr>
          <w:rFonts w:eastAsia="Times New Roman" w:cs="Times New Roman"/>
          <w:szCs w:val="22"/>
        </w:rPr>
      </w:pPr>
      <w:r w:rsidRPr="002D6575">
        <w:rPr>
          <w:rFonts w:cs="Times New Roman"/>
          <w:szCs w:val="22"/>
        </w:rPr>
        <w:t xml:space="preserve">Insofern sich die documenta als „Welt-Kunst-Ausstellung“ versteht, können drei Aspekte dieses Selbstverständnisses zum Ausgangspunkt für die Forschung </w:t>
      </w:r>
      <w:r>
        <w:rPr>
          <w:rFonts w:cs="Times New Roman"/>
          <w:szCs w:val="22"/>
        </w:rPr>
        <w:t>werden</w:t>
      </w:r>
      <w:r w:rsidRPr="002D6575">
        <w:rPr>
          <w:rFonts w:cs="Times New Roman"/>
          <w:szCs w:val="22"/>
        </w:rPr>
        <w:t>: Also die Welt, Kunst und Au</w:t>
      </w:r>
      <w:r w:rsidRPr="002D6575">
        <w:rPr>
          <w:rFonts w:cs="Times New Roman"/>
          <w:szCs w:val="22"/>
        </w:rPr>
        <w:t>s</w:t>
      </w:r>
      <w:r w:rsidRPr="002D6575">
        <w:rPr>
          <w:rFonts w:cs="Times New Roman"/>
          <w:szCs w:val="22"/>
        </w:rPr>
        <w:t>stellungen mit Mitteln der transdisziplinären Forschung zusammenzudenken und in unterschiedlicher Weise aufeinander zu beziehen.</w:t>
      </w:r>
      <w:r>
        <w:rPr>
          <w:rFonts w:cs="Times New Roman"/>
          <w:szCs w:val="22"/>
        </w:rPr>
        <w:t xml:space="preserve"> </w:t>
      </w:r>
      <w:r>
        <w:rPr>
          <w:szCs w:val="22"/>
        </w:rPr>
        <w:t>Somit ist nicht zuletzt die Verortung des Forschungszentrums in Ka</w:t>
      </w:r>
      <w:r>
        <w:rPr>
          <w:szCs w:val="22"/>
        </w:rPr>
        <w:t>s</w:t>
      </w:r>
      <w:r>
        <w:rPr>
          <w:szCs w:val="22"/>
        </w:rPr>
        <w:t>sel, dem Standort der documenta, ein Alleinstellungsmerkmal mit hohem Poten</w:t>
      </w:r>
      <w:r w:rsidR="00A37440">
        <w:rPr>
          <w:szCs w:val="22"/>
        </w:rPr>
        <w:t>z</w:t>
      </w:r>
      <w:r>
        <w:rPr>
          <w:szCs w:val="22"/>
        </w:rPr>
        <w:t>ial für die Entwic</w:t>
      </w:r>
      <w:r>
        <w:rPr>
          <w:szCs w:val="22"/>
        </w:rPr>
        <w:t>k</w:t>
      </w:r>
      <w:r>
        <w:rPr>
          <w:szCs w:val="22"/>
        </w:rPr>
        <w:t>lung transdisziplinärer und transnationale</w:t>
      </w:r>
      <w:r w:rsidR="00A37440">
        <w:rPr>
          <w:szCs w:val="22"/>
        </w:rPr>
        <w:t>r</w:t>
      </w:r>
      <w:r>
        <w:rPr>
          <w:szCs w:val="22"/>
        </w:rPr>
        <w:t xml:space="preserve"> Ausstellungsstudien.</w:t>
      </w:r>
    </w:p>
    <w:p w14:paraId="7EB8362B" w14:textId="1C97262D" w:rsidR="00D70EE6" w:rsidRDefault="00283D10" w:rsidP="00D70EE6">
      <w:pPr>
        <w:jc w:val="both"/>
        <w:rPr>
          <w:rFonts w:cs="Times New Roman"/>
          <w:szCs w:val="22"/>
        </w:rPr>
      </w:pPr>
      <w:r w:rsidRPr="002D6575">
        <w:rPr>
          <w:rFonts w:eastAsia="Times New Roman" w:cs="Times New Roman"/>
          <w:szCs w:val="22"/>
        </w:rPr>
        <w:t xml:space="preserve">Eine solche situierte und kritische Forschung, die </w:t>
      </w:r>
      <w:proofErr w:type="spellStart"/>
      <w:r w:rsidRPr="002D6575">
        <w:rPr>
          <w:rFonts w:eastAsia="Times New Roman" w:cs="Times New Roman"/>
          <w:szCs w:val="22"/>
        </w:rPr>
        <w:t>die</w:t>
      </w:r>
      <w:proofErr w:type="spellEnd"/>
      <w:r w:rsidRPr="002D6575">
        <w:rPr>
          <w:rFonts w:eastAsia="Times New Roman" w:cs="Times New Roman"/>
          <w:szCs w:val="22"/>
        </w:rPr>
        <w:t xml:space="preserve"> documenta im Zwischenraum zwischen Ereignis und Institution verortet, begreift sich selbst </w:t>
      </w:r>
      <w:r w:rsidR="004A6BE6">
        <w:rPr>
          <w:rFonts w:eastAsia="Times New Roman" w:cs="Times New Roman"/>
          <w:szCs w:val="22"/>
        </w:rPr>
        <w:t xml:space="preserve">als </w:t>
      </w:r>
      <w:r w:rsidRPr="002D6575">
        <w:rPr>
          <w:rFonts w:eastAsia="Times New Roman" w:cs="Times New Roman"/>
          <w:szCs w:val="22"/>
        </w:rPr>
        <w:t xml:space="preserve">in der Mitte der Verhältnisse </w:t>
      </w:r>
      <w:r w:rsidR="00B72B73">
        <w:rPr>
          <w:rFonts w:eastAsia="Times New Roman" w:cs="Times New Roman"/>
          <w:szCs w:val="22"/>
        </w:rPr>
        <w:t xml:space="preserve">stehend </w:t>
      </w:r>
      <w:r w:rsidRPr="002D6575">
        <w:rPr>
          <w:rFonts w:eastAsia="Times New Roman" w:cs="Times New Roman"/>
          <w:szCs w:val="22"/>
        </w:rPr>
        <w:t xml:space="preserve">und arbeitet mit der Geschichte </w:t>
      </w:r>
      <w:r w:rsidR="0063519E">
        <w:rPr>
          <w:rFonts w:eastAsia="Times New Roman" w:cs="Times New Roman"/>
          <w:szCs w:val="22"/>
        </w:rPr>
        <w:t xml:space="preserve">und Gegenwart </w:t>
      </w:r>
      <w:r w:rsidRPr="002D6575">
        <w:rPr>
          <w:rFonts w:eastAsia="Times New Roman" w:cs="Times New Roman"/>
          <w:szCs w:val="22"/>
        </w:rPr>
        <w:t>der documenta, um „den Zugang zum Erkennen des Zustands der Welt auf unterschiedliche Art und Weise zu ermöglichen“</w:t>
      </w:r>
      <w:r w:rsidR="001060A3">
        <w:rPr>
          <w:rFonts w:eastAsia="Times New Roman" w:cs="Times New Roman"/>
          <w:szCs w:val="22"/>
        </w:rPr>
        <w:t xml:space="preserve"> </w:t>
      </w:r>
      <w:r w:rsidR="00060835" w:rsidRPr="002D6575">
        <w:rPr>
          <w:rFonts w:eastAsia="Times New Roman" w:cs="Times New Roman"/>
          <w:szCs w:val="22"/>
        </w:rPr>
        <w:t>(Catherine David)</w:t>
      </w:r>
      <w:r w:rsidR="00890FF9">
        <w:rPr>
          <w:rFonts w:eastAsia="Times New Roman" w:cs="Times New Roman"/>
          <w:szCs w:val="22"/>
        </w:rPr>
        <w:t>.</w:t>
      </w:r>
    </w:p>
    <w:p w14:paraId="27512A33" w14:textId="4AD8EAE5" w:rsidR="00B0784B" w:rsidRPr="00F64B06" w:rsidRDefault="00B0784B" w:rsidP="00A30E46">
      <w:pPr>
        <w:jc w:val="both"/>
        <w:rPr>
          <w:rFonts w:cs="Times New Roman"/>
          <w:szCs w:val="22"/>
        </w:rPr>
      </w:pPr>
    </w:p>
    <w:p w14:paraId="258BDB15" w14:textId="77777777" w:rsidR="006A17D0" w:rsidRDefault="006A17D0">
      <w:pPr>
        <w:spacing w:line="240" w:lineRule="auto"/>
        <w:rPr>
          <w:rFonts w:eastAsiaTheme="majorEastAsia" w:cs="Times New Roman"/>
          <w:b/>
          <w:bCs/>
          <w:szCs w:val="22"/>
        </w:rPr>
      </w:pPr>
      <w:bookmarkStart w:id="21" w:name="_Toc387237528"/>
      <w:bookmarkStart w:id="22" w:name="_Toc387237748"/>
      <w:bookmarkStart w:id="23" w:name="_Toc387410742"/>
      <w:r>
        <w:br w:type="page"/>
      </w:r>
    </w:p>
    <w:p w14:paraId="2D8AB5BC" w14:textId="28CB97D0" w:rsidR="00AB7D87" w:rsidRPr="00BC61CA" w:rsidRDefault="00A765A2" w:rsidP="00BC61CA">
      <w:pPr>
        <w:pStyle w:val="berschrift1"/>
      </w:pPr>
      <w:bookmarkStart w:id="24" w:name="_Toc387555244"/>
      <w:bookmarkStart w:id="25" w:name="_Toc387555391"/>
      <w:bookmarkStart w:id="26" w:name="_Toc387555436"/>
      <w:bookmarkStart w:id="27" w:name="_Toc387555558"/>
      <w:bookmarkStart w:id="28" w:name="_Toc387555592"/>
      <w:r w:rsidRPr="00BC61CA">
        <w:lastRenderedPageBreak/>
        <w:t>II</w:t>
      </w:r>
      <w:r w:rsidR="00A36F60" w:rsidRPr="00BC61CA">
        <w:t>. Motivation und Ziele</w:t>
      </w:r>
      <w:bookmarkEnd w:id="21"/>
      <w:bookmarkEnd w:id="22"/>
      <w:bookmarkEnd w:id="23"/>
      <w:bookmarkEnd w:id="24"/>
      <w:bookmarkEnd w:id="25"/>
      <w:bookmarkEnd w:id="26"/>
      <w:bookmarkEnd w:id="27"/>
      <w:bookmarkEnd w:id="28"/>
      <w:r w:rsidR="00AB7D87" w:rsidRPr="00BC61CA">
        <w:br/>
      </w:r>
    </w:p>
    <w:p w14:paraId="6779496F" w14:textId="1ED07527" w:rsidR="00E139C4" w:rsidRPr="00913649" w:rsidRDefault="002926BC" w:rsidP="00A30E46">
      <w:pPr>
        <w:widowControl w:val="0"/>
        <w:autoSpaceDE w:val="0"/>
        <w:autoSpaceDN w:val="0"/>
        <w:adjustRightInd w:val="0"/>
        <w:jc w:val="both"/>
        <w:rPr>
          <w:rFonts w:cs="Times New Roman"/>
          <w:szCs w:val="22"/>
        </w:rPr>
      </w:pPr>
      <w:r w:rsidRPr="00FD265D">
        <w:rPr>
          <w:rFonts w:cs="Times New Roman"/>
          <w:szCs w:val="22"/>
        </w:rPr>
        <w:t xml:space="preserve">Ziel ist es, ein Forschungszentrum für Ausstellungsstudien an der Universität </w:t>
      </w:r>
      <w:r w:rsidR="00C9162D" w:rsidRPr="00FD265D">
        <w:rPr>
          <w:rFonts w:cs="Times New Roman"/>
          <w:szCs w:val="22"/>
        </w:rPr>
        <w:t xml:space="preserve">Kassel/Kunsthochschule Kassel </w:t>
      </w:r>
      <w:r w:rsidRPr="00FD265D">
        <w:rPr>
          <w:rFonts w:cs="Times New Roman"/>
          <w:szCs w:val="22"/>
        </w:rPr>
        <w:t xml:space="preserve">aufzubauen, das fachbereichsübergreifend, transdisziplinär und transnational ausgerichtet ist und die </w:t>
      </w:r>
      <w:r w:rsidRPr="00FD265D">
        <w:rPr>
          <w:rFonts w:eastAsia="Times New Roman" w:cs="Times New Roman"/>
          <w:color w:val="000000"/>
          <w:szCs w:val="22"/>
        </w:rPr>
        <w:t>Verbindung w</w:t>
      </w:r>
      <w:r w:rsidR="00A36F60" w:rsidRPr="00FD265D">
        <w:rPr>
          <w:rFonts w:eastAsia="Times New Roman" w:cs="Times New Roman"/>
          <w:color w:val="000000"/>
          <w:szCs w:val="22"/>
        </w:rPr>
        <w:t>issenschaftliche</w:t>
      </w:r>
      <w:r w:rsidRPr="00FD265D">
        <w:rPr>
          <w:rFonts w:eastAsia="Times New Roman" w:cs="Times New Roman"/>
          <w:color w:val="000000"/>
          <w:szCs w:val="22"/>
        </w:rPr>
        <w:t>r und k</w:t>
      </w:r>
      <w:r w:rsidR="00A36F60" w:rsidRPr="00FD265D">
        <w:rPr>
          <w:rFonts w:eastAsia="Times New Roman" w:cs="Times New Roman"/>
          <w:color w:val="000000"/>
          <w:szCs w:val="22"/>
        </w:rPr>
        <w:t>ünstlerische</w:t>
      </w:r>
      <w:r w:rsidRPr="00FD265D">
        <w:rPr>
          <w:rFonts w:eastAsia="Times New Roman" w:cs="Times New Roman"/>
          <w:color w:val="000000"/>
          <w:szCs w:val="22"/>
        </w:rPr>
        <w:t>r</w:t>
      </w:r>
      <w:r w:rsidR="00A36F60" w:rsidRPr="00FD265D">
        <w:rPr>
          <w:rFonts w:eastAsia="Times New Roman" w:cs="Times New Roman"/>
          <w:color w:val="000000"/>
          <w:szCs w:val="22"/>
        </w:rPr>
        <w:t xml:space="preserve"> Forschung</w:t>
      </w:r>
      <w:r w:rsidRPr="00FD265D">
        <w:rPr>
          <w:rFonts w:eastAsia="Times New Roman" w:cs="Times New Roman"/>
          <w:color w:val="000000"/>
          <w:szCs w:val="22"/>
        </w:rPr>
        <w:t xml:space="preserve"> etabliert.</w:t>
      </w:r>
      <w:r w:rsidR="00C9162D" w:rsidRPr="00FD265D">
        <w:rPr>
          <w:rFonts w:cs="Times New Roman"/>
          <w:szCs w:val="22"/>
        </w:rPr>
        <w:t xml:space="preserve"> </w:t>
      </w:r>
      <w:r w:rsidR="0087218F" w:rsidRPr="00FD265D">
        <w:rPr>
          <w:rFonts w:cs="Times New Roman"/>
          <w:szCs w:val="22"/>
        </w:rPr>
        <w:t>Es soll dazu beitragen, Kassel als international relevanten Standort für Ausstellungstheorie und -praxis zu positionieren, auch in der Zeit zwischen den alle fünf Jahre stattfindenden documenta Ausstellungen.</w:t>
      </w:r>
      <w:r w:rsidR="00BE5B7C" w:rsidRPr="00FD265D">
        <w:rPr>
          <w:rFonts w:cs="Times New Roman"/>
          <w:szCs w:val="22"/>
        </w:rPr>
        <w:t xml:space="preserve"> Als eine von drei Säulen</w:t>
      </w:r>
      <w:r w:rsidR="002915E7" w:rsidRPr="00FD265D">
        <w:rPr>
          <w:rFonts w:cs="Times New Roman"/>
          <w:szCs w:val="22"/>
        </w:rPr>
        <w:t xml:space="preserve">, neben dem documenta </w:t>
      </w:r>
      <w:proofErr w:type="spellStart"/>
      <w:r w:rsidR="002915E7" w:rsidRPr="00FD265D">
        <w:rPr>
          <w:rFonts w:cs="Times New Roman"/>
          <w:szCs w:val="22"/>
        </w:rPr>
        <w:t>archiv</w:t>
      </w:r>
      <w:proofErr w:type="spellEnd"/>
      <w:r w:rsidR="002915E7" w:rsidRPr="00FD265D">
        <w:rPr>
          <w:rFonts w:cs="Times New Roman"/>
          <w:szCs w:val="22"/>
        </w:rPr>
        <w:t xml:space="preserve"> und der Vermittlung, </w:t>
      </w:r>
      <w:r w:rsidR="00BE5B7C" w:rsidRPr="00FD265D">
        <w:rPr>
          <w:rFonts w:cs="Times New Roman"/>
          <w:szCs w:val="22"/>
        </w:rPr>
        <w:t>wird es ein tragender Teil des in Planung befindlichen documenta Instituts sein.</w:t>
      </w:r>
      <w:r w:rsidR="00BE5B7C" w:rsidRPr="001737A2">
        <w:rPr>
          <w:rFonts w:cs="Times New Roman"/>
          <w:szCs w:val="22"/>
        </w:rPr>
        <w:t xml:space="preserve"> </w:t>
      </w:r>
    </w:p>
    <w:p w14:paraId="18C0125C" w14:textId="77777777" w:rsidR="00E139C4" w:rsidRPr="00AB7D87" w:rsidRDefault="00E139C4" w:rsidP="00D70EE6">
      <w:pPr>
        <w:widowControl w:val="0"/>
        <w:autoSpaceDE w:val="0"/>
        <w:autoSpaceDN w:val="0"/>
        <w:adjustRightInd w:val="0"/>
        <w:spacing w:line="240" w:lineRule="auto"/>
        <w:jc w:val="both"/>
        <w:rPr>
          <w:rFonts w:cs="Times New Roman"/>
          <w:szCs w:val="22"/>
        </w:rPr>
      </w:pPr>
    </w:p>
    <w:p w14:paraId="14472909" w14:textId="3DBDDDAE" w:rsidR="002E3C81" w:rsidRDefault="00E139C4" w:rsidP="00A30E46">
      <w:pPr>
        <w:jc w:val="both"/>
        <w:rPr>
          <w:rFonts w:cs="Times New Roman"/>
          <w:szCs w:val="22"/>
        </w:rPr>
      </w:pPr>
      <w:r w:rsidRPr="00DA6E61">
        <w:rPr>
          <w:rFonts w:cs="Times New Roman"/>
          <w:szCs w:val="22"/>
        </w:rPr>
        <w:t>Die transnationale Vernetzung und Positionierung ist ein wesentliches Element der Arb</w:t>
      </w:r>
      <w:r w:rsidRPr="003F7334">
        <w:rPr>
          <w:rFonts w:cs="Times New Roman"/>
          <w:szCs w:val="22"/>
        </w:rPr>
        <w:t>eit des Fo</w:t>
      </w:r>
      <w:r w:rsidRPr="003F7334">
        <w:rPr>
          <w:rFonts w:cs="Times New Roman"/>
          <w:szCs w:val="22"/>
        </w:rPr>
        <w:t>r</w:t>
      </w:r>
      <w:r w:rsidRPr="003F7334">
        <w:rPr>
          <w:rFonts w:cs="Times New Roman"/>
          <w:szCs w:val="22"/>
        </w:rPr>
        <w:t>schungszentrums. So, wie die documenta Ausstellung international agiert, muss auch das Forschung</w:t>
      </w:r>
      <w:r w:rsidRPr="003F7334">
        <w:rPr>
          <w:rFonts w:cs="Times New Roman"/>
          <w:szCs w:val="22"/>
        </w:rPr>
        <w:t>s</w:t>
      </w:r>
      <w:r w:rsidRPr="003F7334">
        <w:rPr>
          <w:rFonts w:cs="Times New Roman"/>
          <w:szCs w:val="22"/>
        </w:rPr>
        <w:t>zentrum für Ausstellungsstudien als Teil des documenta Instituts nicht nur Kooperationen mit Partner</w:t>
      </w:r>
      <w:r w:rsidR="00A37440">
        <w:rPr>
          <w:rFonts w:cs="Times New Roman"/>
          <w:szCs w:val="22"/>
        </w:rPr>
        <w:t>-</w:t>
      </w:r>
      <w:r w:rsidR="00890FF9">
        <w:rPr>
          <w:rFonts w:cs="Times New Roman"/>
          <w:szCs w:val="22"/>
        </w:rPr>
        <w:t>I</w:t>
      </w:r>
      <w:r w:rsidRPr="003F7334">
        <w:rPr>
          <w:rFonts w:cs="Times New Roman"/>
          <w:szCs w:val="22"/>
        </w:rPr>
        <w:t xml:space="preserve">nnen in aller Welt aufbauen, sondern auch beispielsweise globale Praktiken und Strategien </w:t>
      </w:r>
      <w:proofErr w:type="spellStart"/>
      <w:r w:rsidRPr="003F7334">
        <w:rPr>
          <w:rFonts w:cs="Times New Roman"/>
          <w:szCs w:val="22"/>
        </w:rPr>
        <w:t>kurator</w:t>
      </w:r>
      <w:r w:rsidRPr="003F7334">
        <w:rPr>
          <w:rFonts w:cs="Times New Roman"/>
          <w:szCs w:val="22"/>
        </w:rPr>
        <w:t>i</w:t>
      </w:r>
      <w:r w:rsidRPr="003F7334">
        <w:rPr>
          <w:rFonts w:cs="Times New Roman"/>
          <w:szCs w:val="22"/>
        </w:rPr>
        <w:t>scher</w:t>
      </w:r>
      <w:proofErr w:type="spellEnd"/>
      <w:r w:rsidRPr="003F7334">
        <w:rPr>
          <w:rFonts w:cs="Times New Roman"/>
          <w:szCs w:val="22"/>
        </w:rPr>
        <w:t xml:space="preserve"> Praxis erforschen. Seine Position in der Forschungswelt könnte durch die Herausgabe e</w:t>
      </w:r>
      <w:r w:rsidR="00C92E83">
        <w:rPr>
          <w:rFonts w:cs="Times New Roman"/>
          <w:szCs w:val="22"/>
        </w:rPr>
        <w:t>ines e</w:t>
      </w:r>
      <w:r w:rsidR="00C92E83">
        <w:rPr>
          <w:rFonts w:cs="Times New Roman"/>
          <w:szCs w:val="22"/>
        </w:rPr>
        <w:t>i</w:t>
      </w:r>
      <w:r w:rsidR="00C92E83">
        <w:rPr>
          <w:rFonts w:cs="Times New Roman"/>
          <w:szCs w:val="22"/>
        </w:rPr>
        <w:t>genen Forschungsjournals</w:t>
      </w:r>
      <w:r w:rsidR="00D422FB">
        <w:rPr>
          <w:rFonts w:cs="Times New Roman"/>
          <w:szCs w:val="22"/>
        </w:rPr>
        <w:t xml:space="preserve"> sichtbar werden</w:t>
      </w:r>
      <w:r w:rsidR="00C92E83">
        <w:rPr>
          <w:rFonts w:cs="Times New Roman"/>
          <w:szCs w:val="22"/>
        </w:rPr>
        <w:t xml:space="preserve">. </w:t>
      </w:r>
      <w:r w:rsidRPr="00C80B82">
        <w:rPr>
          <w:rFonts w:cs="Times New Roman"/>
          <w:szCs w:val="22"/>
        </w:rPr>
        <w:t>Ein essen</w:t>
      </w:r>
      <w:r w:rsidR="002E3C81">
        <w:rPr>
          <w:rFonts w:cs="Times New Roman"/>
          <w:szCs w:val="22"/>
        </w:rPr>
        <w:t>tieller Teil seines Wirkens könnte</w:t>
      </w:r>
      <w:r w:rsidRPr="00C80B82">
        <w:rPr>
          <w:rFonts w:cs="Times New Roman"/>
          <w:szCs w:val="22"/>
        </w:rPr>
        <w:t xml:space="preserve"> darin bestehen, </w:t>
      </w:r>
      <w:proofErr w:type="spellStart"/>
      <w:r w:rsidRPr="00C80B82">
        <w:rPr>
          <w:rFonts w:cs="Times New Roman"/>
          <w:szCs w:val="22"/>
        </w:rPr>
        <w:t>Stipendiat</w:t>
      </w:r>
      <w:r w:rsidR="00890FF9">
        <w:rPr>
          <w:rFonts w:cs="Times New Roman"/>
          <w:szCs w:val="22"/>
        </w:rPr>
        <w:t>I</w:t>
      </w:r>
      <w:r w:rsidRPr="00C80B82">
        <w:rPr>
          <w:rFonts w:cs="Times New Roman"/>
          <w:szCs w:val="22"/>
        </w:rPr>
        <w:t>nnen</w:t>
      </w:r>
      <w:proofErr w:type="spellEnd"/>
      <w:r w:rsidRPr="00C80B82">
        <w:rPr>
          <w:rFonts w:cs="Times New Roman"/>
          <w:szCs w:val="22"/>
        </w:rPr>
        <w:t xml:space="preserve"> aus aller Welt einen Forschungsaufenthalt in Kassel anzubieten und so den globalen Wissensaustausch zu förde</w:t>
      </w:r>
      <w:r w:rsidRPr="002D6575">
        <w:rPr>
          <w:rFonts w:cs="Times New Roman"/>
          <w:szCs w:val="22"/>
        </w:rPr>
        <w:t>rn.</w:t>
      </w:r>
    </w:p>
    <w:p w14:paraId="3FB1E7CE" w14:textId="77777777" w:rsidR="00C92E83" w:rsidRPr="00E725B9" w:rsidRDefault="00C92E83" w:rsidP="00C92E83">
      <w:pPr>
        <w:spacing w:line="240" w:lineRule="auto"/>
        <w:jc w:val="both"/>
        <w:rPr>
          <w:rFonts w:cs="Times New Roman"/>
          <w:color w:val="000000" w:themeColor="text1"/>
          <w:szCs w:val="22"/>
        </w:rPr>
      </w:pPr>
    </w:p>
    <w:p w14:paraId="7865A26E" w14:textId="4597252F" w:rsidR="00C92E83" w:rsidRPr="00E725B9" w:rsidRDefault="002E3C81" w:rsidP="00C92E83">
      <w:pPr>
        <w:jc w:val="both"/>
        <w:rPr>
          <w:rFonts w:cs="Times New Roman"/>
          <w:color w:val="000000" w:themeColor="text1"/>
          <w:szCs w:val="22"/>
        </w:rPr>
      </w:pPr>
      <w:r w:rsidRPr="00E725B9">
        <w:rPr>
          <w:rFonts w:cs="Times New Roman"/>
          <w:color w:val="000000" w:themeColor="text1"/>
          <w:szCs w:val="22"/>
        </w:rPr>
        <w:t>Mit der Einrichtung eines Forschungszentrums für Ausstellungsstudien ist somit die Chance gegeben, an der Universität Kassel neue Forschungsthemen zu verankern und diese kontinuierlich in die städt</w:t>
      </w:r>
      <w:r w:rsidRPr="00E725B9">
        <w:rPr>
          <w:rFonts w:cs="Times New Roman"/>
          <w:color w:val="000000" w:themeColor="text1"/>
          <w:szCs w:val="22"/>
        </w:rPr>
        <w:t>i</w:t>
      </w:r>
      <w:r w:rsidRPr="00E725B9">
        <w:rPr>
          <w:rFonts w:cs="Times New Roman"/>
          <w:color w:val="000000" w:themeColor="text1"/>
          <w:szCs w:val="22"/>
        </w:rPr>
        <w:t xml:space="preserve">sche und internationale Öffentlichkeit hinein zu vermitteln. </w:t>
      </w:r>
      <w:r w:rsidR="00C92E83" w:rsidRPr="00E725B9">
        <w:rPr>
          <w:rFonts w:cs="Times New Roman"/>
          <w:color w:val="000000" w:themeColor="text1"/>
          <w:szCs w:val="22"/>
        </w:rPr>
        <w:t>Unter Einbindung der vom Land finanzie</w:t>
      </w:r>
      <w:r w:rsidR="00C92E83" w:rsidRPr="00E725B9">
        <w:rPr>
          <w:rFonts w:cs="Times New Roman"/>
          <w:color w:val="000000" w:themeColor="text1"/>
          <w:szCs w:val="22"/>
        </w:rPr>
        <w:t>r</w:t>
      </w:r>
      <w:r w:rsidR="00C92E83" w:rsidRPr="00E725B9">
        <w:rPr>
          <w:rFonts w:cs="Times New Roman"/>
          <w:color w:val="000000" w:themeColor="text1"/>
          <w:szCs w:val="22"/>
        </w:rPr>
        <w:t xml:space="preserve">ten Professuren und einzuwerbender Drittmittel ist es ein zentrales Anliegen, durch </w:t>
      </w:r>
      <w:r w:rsidR="00A37440">
        <w:rPr>
          <w:rFonts w:cs="Times New Roman"/>
          <w:color w:val="000000" w:themeColor="text1"/>
          <w:szCs w:val="22"/>
        </w:rPr>
        <w:t xml:space="preserve">den </w:t>
      </w:r>
      <w:r w:rsidR="00C92E83" w:rsidRPr="00E725B9">
        <w:rPr>
          <w:rFonts w:cs="Times New Roman"/>
          <w:color w:val="000000" w:themeColor="text1"/>
          <w:szCs w:val="22"/>
        </w:rPr>
        <w:t xml:space="preserve">Aufbau eines neuen Masterstudiums und </w:t>
      </w:r>
      <w:r w:rsidR="00A37440">
        <w:rPr>
          <w:rFonts w:cs="Times New Roman"/>
          <w:color w:val="000000" w:themeColor="text1"/>
          <w:szCs w:val="22"/>
        </w:rPr>
        <w:t xml:space="preserve">die </w:t>
      </w:r>
      <w:r w:rsidR="00C92E83" w:rsidRPr="00E725B9">
        <w:rPr>
          <w:rFonts w:cs="Times New Roman"/>
          <w:color w:val="000000" w:themeColor="text1"/>
          <w:szCs w:val="22"/>
        </w:rPr>
        <w:t xml:space="preserve">Schaffung von Promotionsstellen den wissenschaftlichen Nachwuchs zu fördern und internationale Kooperationen aufzubauen. </w:t>
      </w:r>
    </w:p>
    <w:p w14:paraId="046AED43" w14:textId="77777777" w:rsidR="00E725B9" w:rsidRDefault="00E725B9" w:rsidP="00E725B9">
      <w:pPr>
        <w:spacing w:line="240" w:lineRule="auto"/>
        <w:jc w:val="both"/>
        <w:rPr>
          <w:rFonts w:cs="Times New Roman"/>
          <w:color w:val="808080" w:themeColor="background1" w:themeShade="80"/>
          <w:szCs w:val="22"/>
        </w:rPr>
      </w:pPr>
      <w:bookmarkStart w:id="29" w:name="_Toc387237531"/>
      <w:bookmarkStart w:id="30" w:name="_Toc387237751"/>
      <w:bookmarkStart w:id="31" w:name="_Toc387410745"/>
    </w:p>
    <w:p w14:paraId="31D8FB43" w14:textId="0A34F344" w:rsidR="00D95122" w:rsidRPr="00E725B9" w:rsidRDefault="002D6575" w:rsidP="00BC61CA">
      <w:pPr>
        <w:pStyle w:val="berschrift1"/>
      </w:pPr>
      <w:bookmarkStart w:id="32" w:name="_Toc387555392"/>
      <w:bookmarkStart w:id="33" w:name="_Toc387555437"/>
      <w:bookmarkStart w:id="34" w:name="_Toc387555559"/>
      <w:bookmarkStart w:id="35" w:name="_Toc387555593"/>
      <w:r w:rsidRPr="00E725B9">
        <w:t>III</w:t>
      </w:r>
      <w:r w:rsidR="00D95122" w:rsidRPr="00E725B9">
        <w:t>. Forschungsprogramm und Forschungs</w:t>
      </w:r>
      <w:bookmarkEnd w:id="29"/>
      <w:bookmarkEnd w:id="30"/>
      <w:bookmarkEnd w:id="31"/>
      <w:r w:rsidR="00D70EE6" w:rsidRPr="00E725B9">
        <w:t>schwerpunkte</w:t>
      </w:r>
      <w:bookmarkEnd w:id="32"/>
      <w:bookmarkEnd w:id="33"/>
      <w:bookmarkEnd w:id="34"/>
      <w:bookmarkEnd w:id="35"/>
    </w:p>
    <w:p w14:paraId="18435A46" w14:textId="77777777" w:rsidR="00D70EE6" w:rsidRPr="00D70EE6" w:rsidRDefault="00D70EE6" w:rsidP="00D70EE6">
      <w:pPr>
        <w:spacing w:line="240" w:lineRule="auto"/>
      </w:pPr>
    </w:p>
    <w:p w14:paraId="6C2BFD39" w14:textId="79032ABA" w:rsidR="00D95122" w:rsidRPr="002D6575" w:rsidRDefault="00684381" w:rsidP="00BC61CA">
      <w:pPr>
        <w:pStyle w:val="berschrift2"/>
      </w:pPr>
      <w:bookmarkStart w:id="36" w:name="_Toc387237532"/>
      <w:bookmarkStart w:id="37" w:name="_Toc387237752"/>
      <w:bookmarkStart w:id="38" w:name="_Toc387410746"/>
      <w:bookmarkStart w:id="39" w:name="_Toc387555245"/>
      <w:bookmarkStart w:id="40" w:name="_Toc387555393"/>
      <w:bookmarkStart w:id="41" w:name="_Toc387555438"/>
      <w:bookmarkStart w:id="42" w:name="_Toc387555560"/>
      <w:bookmarkStart w:id="43" w:name="_Toc387555594"/>
      <w:r w:rsidRPr="00D70EE6">
        <w:t xml:space="preserve">1. </w:t>
      </w:r>
      <w:r w:rsidR="00D95122" w:rsidRPr="00D70EE6">
        <w:t>Die interdisziplinäre Herangehensweise</w:t>
      </w:r>
      <w:bookmarkEnd w:id="36"/>
      <w:bookmarkEnd w:id="37"/>
      <w:bookmarkEnd w:id="38"/>
      <w:bookmarkEnd w:id="39"/>
      <w:bookmarkEnd w:id="40"/>
      <w:bookmarkEnd w:id="41"/>
      <w:bookmarkEnd w:id="42"/>
      <w:bookmarkEnd w:id="43"/>
    </w:p>
    <w:p w14:paraId="18E4D916" w14:textId="65D5ECB5" w:rsidR="00D70EE6" w:rsidRDefault="00D70EE6" w:rsidP="00D70EE6">
      <w:pPr>
        <w:jc w:val="both"/>
        <w:rPr>
          <w:rFonts w:cs="Times New Roman"/>
          <w:color w:val="000000" w:themeColor="text1"/>
          <w:szCs w:val="22"/>
        </w:rPr>
      </w:pPr>
      <w:r w:rsidRPr="00D70EE6">
        <w:rPr>
          <w:rFonts w:cs="Times New Roman"/>
          <w:color w:val="0D0D0D" w:themeColor="text1" w:themeTint="F2"/>
          <w:szCs w:val="22"/>
        </w:rPr>
        <w:t xml:space="preserve">Am Forschungszentrum für Ausstellungsstudien </w:t>
      </w:r>
      <w:r w:rsidR="00F4333D">
        <w:rPr>
          <w:rFonts w:cs="Times New Roman"/>
          <w:color w:val="0D0D0D" w:themeColor="text1" w:themeTint="F2"/>
          <w:szCs w:val="22"/>
        </w:rPr>
        <w:t>werden</w:t>
      </w:r>
      <w:r w:rsidRPr="00D70EE6">
        <w:rPr>
          <w:rFonts w:cs="Times New Roman"/>
          <w:color w:val="0D0D0D" w:themeColor="text1" w:themeTint="F2"/>
          <w:szCs w:val="22"/>
        </w:rPr>
        <w:t xml:space="preserve"> alle documenta Professuren angesiedelt</w:t>
      </w:r>
      <w:r w:rsidR="00F4333D">
        <w:rPr>
          <w:rFonts w:cs="Times New Roman"/>
          <w:color w:val="0D0D0D" w:themeColor="text1" w:themeTint="F2"/>
          <w:szCs w:val="22"/>
        </w:rPr>
        <w:t xml:space="preserve"> sein</w:t>
      </w:r>
      <w:r w:rsidRPr="00D70EE6">
        <w:rPr>
          <w:rFonts w:cs="Times New Roman"/>
          <w:color w:val="0D0D0D" w:themeColor="text1" w:themeTint="F2"/>
          <w:szCs w:val="22"/>
        </w:rPr>
        <w:t xml:space="preserve">. Darüber hinaus gehören </w:t>
      </w:r>
      <w:proofErr w:type="spellStart"/>
      <w:r w:rsidRPr="00D70EE6">
        <w:rPr>
          <w:rFonts w:cs="Times New Roman"/>
          <w:color w:val="0D0D0D" w:themeColor="text1" w:themeTint="F2"/>
          <w:szCs w:val="22"/>
        </w:rPr>
        <w:t>ProfessorInnen</w:t>
      </w:r>
      <w:proofErr w:type="spellEnd"/>
      <w:r w:rsidRPr="00D70EE6">
        <w:rPr>
          <w:rFonts w:cs="Times New Roman"/>
          <w:color w:val="0D0D0D" w:themeColor="text1" w:themeTint="F2"/>
          <w:szCs w:val="22"/>
        </w:rPr>
        <w:t xml:space="preserve"> der Universität Kassel, die zentral im Bereich der Ausste</w:t>
      </w:r>
      <w:r w:rsidRPr="00D70EE6">
        <w:rPr>
          <w:rFonts w:cs="Times New Roman"/>
          <w:color w:val="0D0D0D" w:themeColor="text1" w:themeTint="F2"/>
          <w:szCs w:val="22"/>
        </w:rPr>
        <w:t>l</w:t>
      </w:r>
      <w:r w:rsidRPr="00D70EE6">
        <w:rPr>
          <w:rFonts w:cs="Times New Roman"/>
          <w:color w:val="0D0D0D" w:themeColor="text1" w:themeTint="F2"/>
          <w:szCs w:val="22"/>
        </w:rPr>
        <w:t xml:space="preserve">lungsstudien forschen, dem Forschungszentrum in Form einer Zweitmitgliedschaft an – darunter </w:t>
      </w:r>
      <w:proofErr w:type="spellStart"/>
      <w:r w:rsidR="00D422FB">
        <w:rPr>
          <w:rFonts w:cs="Times New Roman"/>
          <w:color w:val="0D0D0D" w:themeColor="text1" w:themeTint="F2"/>
          <w:szCs w:val="22"/>
        </w:rPr>
        <w:t>Pr</w:t>
      </w:r>
      <w:r w:rsidR="00D422FB">
        <w:rPr>
          <w:rFonts w:cs="Times New Roman"/>
          <w:color w:val="0D0D0D" w:themeColor="text1" w:themeTint="F2"/>
          <w:szCs w:val="22"/>
        </w:rPr>
        <w:t>o</w:t>
      </w:r>
      <w:r w:rsidR="00D422FB">
        <w:rPr>
          <w:rFonts w:cs="Times New Roman"/>
          <w:color w:val="0D0D0D" w:themeColor="text1" w:themeTint="F2"/>
          <w:szCs w:val="22"/>
        </w:rPr>
        <w:t>fessorInnen</w:t>
      </w:r>
      <w:proofErr w:type="spellEnd"/>
      <w:r w:rsidR="00D422FB">
        <w:rPr>
          <w:rFonts w:cs="Times New Roman"/>
          <w:color w:val="0D0D0D" w:themeColor="text1" w:themeTint="F2"/>
          <w:szCs w:val="22"/>
        </w:rPr>
        <w:t xml:space="preserve"> der Kunsthochschule, die Ausstellungsstudien seit Jahren verfolgen</w:t>
      </w:r>
      <w:r w:rsidR="00C956A6">
        <w:rPr>
          <w:rFonts w:cs="Times New Roman"/>
          <w:color w:val="0D0D0D" w:themeColor="text1" w:themeTint="F2"/>
          <w:szCs w:val="22"/>
        </w:rPr>
        <w:t>,</w:t>
      </w:r>
      <w:r w:rsidR="00D422FB">
        <w:rPr>
          <w:rFonts w:cs="Times New Roman"/>
          <w:color w:val="0D0D0D" w:themeColor="text1" w:themeTint="F2"/>
          <w:szCs w:val="22"/>
        </w:rPr>
        <w:t xml:space="preserve"> sowie </w:t>
      </w:r>
      <w:r w:rsidRPr="00D70EE6">
        <w:rPr>
          <w:rFonts w:cs="Times New Roman"/>
          <w:color w:val="0D0D0D" w:themeColor="text1" w:themeTint="F2"/>
          <w:szCs w:val="22"/>
        </w:rPr>
        <w:t xml:space="preserve">die bereits in der Gründungsphase an der Konzeption der Forschung des documenta Instituts beteiligten </w:t>
      </w:r>
      <w:proofErr w:type="spellStart"/>
      <w:r w:rsidRPr="00D70EE6">
        <w:rPr>
          <w:rFonts w:cs="Times New Roman"/>
          <w:color w:val="0D0D0D" w:themeColor="text1" w:themeTint="F2"/>
          <w:szCs w:val="22"/>
        </w:rPr>
        <w:t>Hochschu</w:t>
      </w:r>
      <w:r w:rsidRPr="00D70EE6">
        <w:rPr>
          <w:rFonts w:cs="Times New Roman"/>
          <w:color w:val="0D0D0D" w:themeColor="text1" w:themeTint="F2"/>
          <w:szCs w:val="22"/>
        </w:rPr>
        <w:t>l</w:t>
      </w:r>
      <w:r w:rsidRPr="00D70EE6">
        <w:rPr>
          <w:rFonts w:cs="Times New Roman"/>
          <w:color w:val="0D0D0D" w:themeColor="text1" w:themeTint="F2"/>
          <w:szCs w:val="22"/>
        </w:rPr>
        <w:t>lehrerInnen</w:t>
      </w:r>
      <w:proofErr w:type="spellEnd"/>
      <w:r w:rsidR="00D422FB">
        <w:rPr>
          <w:rFonts w:cs="Times New Roman"/>
          <w:color w:val="0D0D0D" w:themeColor="text1" w:themeTint="F2"/>
          <w:szCs w:val="22"/>
        </w:rPr>
        <w:t xml:space="preserve"> aus den Bereichen der </w:t>
      </w:r>
      <w:r w:rsidR="002D4D78">
        <w:rPr>
          <w:rFonts w:cs="Times New Roman"/>
          <w:color w:val="0D0D0D" w:themeColor="text1" w:themeTint="F2"/>
          <w:szCs w:val="22"/>
        </w:rPr>
        <w:t>Sozialwissenschaft, Geisteswissenschaft und Architektur</w:t>
      </w:r>
      <w:r w:rsidRPr="00D70EE6">
        <w:rPr>
          <w:rFonts w:cs="Times New Roman"/>
          <w:color w:val="0D0D0D" w:themeColor="text1" w:themeTint="F2"/>
          <w:szCs w:val="22"/>
        </w:rPr>
        <w:t>. So kann das breite Spektrum verschiedener Forschungsperspektiven und Fachbereiche abgebil</w:t>
      </w:r>
      <w:r w:rsidR="001649BD">
        <w:rPr>
          <w:rFonts w:cs="Times New Roman"/>
          <w:color w:val="0D0D0D" w:themeColor="text1" w:themeTint="F2"/>
          <w:szCs w:val="22"/>
        </w:rPr>
        <w:t xml:space="preserve">det </w:t>
      </w:r>
      <w:r w:rsidRPr="00D70EE6">
        <w:rPr>
          <w:rFonts w:cs="Times New Roman"/>
          <w:color w:val="0D0D0D" w:themeColor="text1" w:themeTint="F2"/>
          <w:szCs w:val="22"/>
        </w:rPr>
        <w:t>und von B</w:t>
      </w:r>
      <w:r w:rsidRPr="00D70EE6">
        <w:rPr>
          <w:rFonts w:cs="Times New Roman"/>
          <w:color w:val="0D0D0D" w:themeColor="text1" w:themeTint="F2"/>
          <w:szCs w:val="22"/>
        </w:rPr>
        <w:t>e</w:t>
      </w:r>
      <w:r w:rsidRPr="00D70EE6">
        <w:rPr>
          <w:rFonts w:cs="Times New Roman"/>
          <w:color w:val="0D0D0D" w:themeColor="text1" w:themeTint="F2"/>
          <w:szCs w:val="22"/>
        </w:rPr>
        <w:t>ginn an eingebunden werden.</w:t>
      </w:r>
      <w:r w:rsidR="00E725B9">
        <w:rPr>
          <w:rFonts w:cs="Times New Roman"/>
          <w:color w:val="0D0D0D" w:themeColor="text1" w:themeTint="F2"/>
          <w:szCs w:val="22"/>
        </w:rPr>
        <w:t xml:space="preserve"> </w:t>
      </w:r>
      <w:r w:rsidR="00E725B9" w:rsidRPr="00E725B9">
        <w:rPr>
          <w:rFonts w:cs="Times New Roman"/>
          <w:color w:val="000000" w:themeColor="text1"/>
          <w:szCs w:val="22"/>
        </w:rPr>
        <w:t xml:space="preserve">Mit Blick auf die documenta und andere kuratorische Formate sollen die </w:t>
      </w:r>
      <w:r w:rsidR="00E725B9" w:rsidRPr="00E725B9">
        <w:rPr>
          <w:rFonts w:cs="Times New Roman"/>
          <w:color w:val="000000" w:themeColor="text1"/>
          <w:szCs w:val="22"/>
        </w:rPr>
        <w:lastRenderedPageBreak/>
        <w:t>Bedingungen der Sichtbarwerdung zeitgenössischer Kunst befragt werden und die Funktion von Au</w:t>
      </w:r>
      <w:r w:rsidR="00E725B9" w:rsidRPr="00E725B9">
        <w:rPr>
          <w:rFonts w:cs="Times New Roman"/>
          <w:color w:val="000000" w:themeColor="text1"/>
          <w:szCs w:val="22"/>
        </w:rPr>
        <w:t>s</w:t>
      </w:r>
      <w:r w:rsidR="00E725B9" w:rsidRPr="00E725B9">
        <w:rPr>
          <w:rFonts w:cs="Times New Roman"/>
          <w:color w:val="000000" w:themeColor="text1"/>
          <w:szCs w:val="22"/>
        </w:rPr>
        <w:t>stellungen als Medien gesellschaftlicher Selbstverständigungsprozesse studiert werden.</w:t>
      </w:r>
    </w:p>
    <w:p w14:paraId="69F85A79" w14:textId="77777777" w:rsidR="00D422FB" w:rsidRDefault="00D422FB" w:rsidP="00D70EE6">
      <w:pPr>
        <w:jc w:val="both"/>
        <w:rPr>
          <w:rFonts w:cs="Times New Roman"/>
          <w:color w:val="000000" w:themeColor="text1"/>
          <w:szCs w:val="22"/>
        </w:rPr>
      </w:pPr>
    </w:p>
    <w:p w14:paraId="77B3BCB4" w14:textId="108C84E5" w:rsidR="00D422FB" w:rsidRPr="00BC61CA" w:rsidRDefault="00793994" w:rsidP="00BC61CA">
      <w:pPr>
        <w:widowControl w:val="0"/>
        <w:autoSpaceDE w:val="0"/>
        <w:autoSpaceDN w:val="0"/>
        <w:adjustRightInd w:val="0"/>
        <w:jc w:val="both"/>
        <w:rPr>
          <w:rFonts w:cs="Times New Roman"/>
          <w:szCs w:val="22"/>
        </w:rPr>
      </w:pPr>
      <w:r>
        <w:rPr>
          <w:rFonts w:cs="Times New Roman"/>
          <w:szCs w:val="22"/>
        </w:rPr>
        <w:t>Aufgrund der</w:t>
      </w:r>
      <w:r w:rsidR="00D422FB" w:rsidRPr="00AB7D87">
        <w:rPr>
          <w:rFonts w:cs="Times New Roman"/>
          <w:szCs w:val="22"/>
        </w:rPr>
        <w:t xml:space="preserve"> enge</w:t>
      </w:r>
      <w:r>
        <w:rPr>
          <w:rFonts w:cs="Times New Roman"/>
          <w:szCs w:val="22"/>
        </w:rPr>
        <w:t>n</w:t>
      </w:r>
      <w:r w:rsidR="00D422FB" w:rsidRPr="00AB7D87">
        <w:rPr>
          <w:rFonts w:cs="Times New Roman"/>
          <w:szCs w:val="22"/>
        </w:rPr>
        <w:t xml:space="preserve"> Kooperation der vier Fachbereiche ist das Forschungszentrum für Ausstellung</w:t>
      </w:r>
      <w:r w:rsidR="00D422FB" w:rsidRPr="00AB7D87">
        <w:rPr>
          <w:rFonts w:cs="Times New Roman"/>
          <w:szCs w:val="22"/>
        </w:rPr>
        <w:t>s</w:t>
      </w:r>
      <w:r w:rsidR="00D422FB" w:rsidRPr="00AB7D87">
        <w:rPr>
          <w:rFonts w:cs="Times New Roman"/>
          <w:szCs w:val="22"/>
        </w:rPr>
        <w:t xml:space="preserve">studien bereits in seinem Kern transdisziplinär angelegt. Durch seinen Forschungsauftrag </w:t>
      </w:r>
      <w:r w:rsidR="00D422FB">
        <w:rPr>
          <w:rFonts w:cs="Times New Roman"/>
          <w:szCs w:val="22"/>
        </w:rPr>
        <w:t>als perspe</w:t>
      </w:r>
      <w:r w:rsidR="00D422FB">
        <w:rPr>
          <w:rFonts w:cs="Times New Roman"/>
          <w:szCs w:val="22"/>
        </w:rPr>
        <w:t>k</w:t>
      </w:r>
      <w:r w:rsidR="00D422FB">
        <w:rPr>
          <w:rFonts w:cs="Times New Roman"/>
          <w:szCs w:val="22"/>
        </w:rPr>
        <w:t xml:space="preserve">tivisch </w:t>
      </w:r>
      <w:r w:rsidR="00D422FB" w:rsidRPr="00AB7D87">
        <w:rPr>
          <w:rFonts w:cs="Times New Roman"/>
          <w:szCs w:val="22"/>
        </w:rPr>
        <w:t xml:space="preserve">unabhängiges </w:t>
      </w:r>
      <w:r w:rsidR="00D422FB">
        <w:rPr>
          <w:rFonts w:cs="Times New Roman"/>
          <w:szCs w:val="22"/>
        </w:rPr>
        <w:t xml:space="preserve">Zentrum für globales Ausstellungswesen </w:t>
      </w:r>
      <w:r w:rsidR="00D422FB" w:rsidRPr="00AB7D87">
        <w:rPr>
          <w:rFonts w:cs="Times New Roman"/>
          <w:szCs w:val="22"/>
        </w:rPr>
        <w:t>wird es sich weiteren Forschungsfe</w:t>
      </w:r>
      <w:r w:rsidR="00D422FB" w:rsidRPr="00AB7D87">
        <w:rPr>
          <w:rFonts w:cs="Times New Roman"/>
          <w:szCs w:val="22"/>
        </w:rPr>
        <w:t>l</w:t>
      </w:r>
      <w:r w:rsidR="00D422FB" w:rsidRPr="00AB7D87">
        <w:rPr>
          <w:rFonts w:cs="Times New Roman"/>
          <w:szCs w:val="22"/>
        </w:rPr>
        <w:t xml:space="preserve">dern öffnen und diese für sich erschließen. </w:t>
      </w:r>
      <w:r w:rsidR="00D422FB" w:rsidRPr="00AA7445">
        <w:rPr>
          <w:rFonts w:cs="Times New Roman"/>
          <w:szCs w:val="22"/>
        </w:rPr>
        <w:t xml:space="preserve">So liegen z.B. in der </w:t>
      </w:r>
      <w:r w:rsidR="00C94201">
        <w:rPr>
          <w:rFonts w:cs="Times New Roman"/>
          <w:szCs w:val="22"/>
        </w:rPr>
        <w:t>K</w:t>
      </w:r>
      <w:r w:rsidR="00D422FB" w:rsidRPr="00AA7445">
        <w:rPr>
          <w:rFonts w:cs="Times New Roman"/>
          <w:szCs w:val="22"/>
        </w:rPr>
        <w:t>ünstlerischen Forschung, der Ve</w:t>
      </w:r>
      <w:r w:rsidR="00D422FB" w:rsidRPr="00AA7445">
        <w:rPr>
          <w:rFonts w:cs="Times New Roman"/>
          <w:szCs w:val="22"/>
        </w:rPr>
        <w:t>r</w:t>
      </w:r>
      <w:r w:rsidR="00D422FB" w:rsidRPr="00AA7445">
        <w:rPr>
          <w:rFonts w:cs="Times New Roman"/>
          <w:szCs w:val="22"/>
        </w:rPr>
        <w:t>bindung von Kunst und Wissenschaft und auch in anderen Formen praxisbasierter, nicht an bestimmte Disziplinen gebundener Wissensproduktion neue Möglichkeiten, die ein weites Spektrum von Fo</w:t>
      </w:r>
      <w:r w:rsidR="00D422FB" w:rsidRPr="00AA7445">
        <w:rPr>
          <w:rFonts w:cs="Times New Roman"/>
          <w:szCs w:val="22"/>
        </w:rPr>
        <w:t>r</w:t>
      </w:r>
      <w:r w:rsidR="00D422FB" w:rsidRPr="00AA7445">
        <w:rPr>
          <w:rFonts w:cs="Times New Roman"/>
          <w:szCs w:val="22"/>
        </w:rPr>
        <w:t>schungsweisen und damit einerseits Bezüge zur systematischen Forschung der Wissenschaft, andere</w:t>
      </w:r>
      <w:r w:rsidR="00D422FB" w:rsidRPr="00AA7445">
        <w:rPr>
          <w:rFonts w:cs="Times New Roman"/>
          <w:szCs w:val="22"/>
        </w:rPr>
        <w:t>r</w:t>
      </w:r>
      <w:r w:rsidR="00D422FB" w:rsidRPr="00AA7445">
        <w:rPr>
          <w:rFonts w:cs="Times New Roman"/>
          <w:szCs w:val="22"/>
        </w:rPr>
        <w:t>seits auch zu gesellschaftli</w:t>
      </w:r>
      <w:r w:rsidR="00D422FB" w:rsidRPr="00305376">
        <w:rPr>
          <w:rFonts w:cs="Times New Roman"/>
          <w:szCs w:val="22"/>
        </w:rPr>
        <w:t>chen und alltäglichen Praktiken des Forschens eröffnen. Das Zentrum für Ausstellungsstudien muss selbst solch neue Wege der Forschung suchen, neue Perspektiven auf „Wi</w:t>
      </w:r>
      <w:r w:rsidR="00D422FB" w:rsidRPr="00305376">
        <w:rPr>
          <w:rFonts w:cs="Times New Roman"/>
          <w:szCs w:val="22"/>
        </w:rPr>
        <w:t>s</w:t>
      </w:r>
      <w:r w:rsidR="00D422FB" w:rsidRPr="00305376">
        <w:rPr>
          <w:rFonts w:cs="Times New Roman"/>
          <w:szCs w:val="22"/>
        </w:rPr>
        <w:t>sensinteraktionen“ kreieren, um Alternativen zur etablierten Wissenschaft zu bilden, die</w:t>
      </w:r>
      <w:r w:rsidR="00D422FB" w:rsidRPr="00735EA7">
        <w:rPr>
          <w:rFonts w:cs="Times New Roman"/>
          <w:szCs w:val="22"/>
        </w:rPr>
        <w:t xml:space="preserve"> </w:t>
      </w:r>
      <w:r w:rsidR="00D422FB">
        <w:rPr>
          <w:rFonts w:cs="Times New Roman"/>
          <w:szCs w:val="22"/>
        </w:rPr>
        <w:t xml:space="preserve">genau so frei, genau so experimentell und genau so </w:t>
      </w:r>
      <w:r w:rsidR="00D422FB" w:rsidRPr="00735EA7">
        <w:rPr>
          <w:rFonts w:cs="Times New Roman"/>
          <w:szCs w:val="22"/>
        </w:rPr>
        <w:t>prägend für ein Verständnis von Forschung sein könnten, wie die documenta es bisher für das Verständnis von Ausstellungen war.</w:t>
      </w:r>
    </w:p>
    <w:p w14:paraId="2DB7CA6B" w14:textId="77777777" w:rsidR="00D95122" w:rsidRPr="00651A25" w:rsidRDefault="00D95122" w:rsidP="00D95122">
      <w:pPr>
        <w:rPr>
          <w:rFonts w:cs="Times New Roman"/>
          <w:szCs w:val="22"/>
        </w:rPr>
      </w:pPr>
    </w:p>
    <w:p w14:paraId="7EDD3220" w14:textId="5B653B1E" w:rsidR="00D95122" w:rsidRPr="00FF15D6" w:rsidRDefault="00C14353" w:rsidP="00BC61CA">
      <w:pPr>
        <w:pStyle w:val="berschrift2"/>
      </w:pPr>
      <w:bookmarkStart w:id="44" w:name="_Toc387237533"/>
      <w:bookmarkStart w:id="45" w:name="_Toc387237753"/>
      <w:bookmarkStart w:id="46" w:name="_Toc387410747"/>
      <w:bookmarkStart w:id="47" w:name="_Toc387555246"/>
      <w:bookmarkStart w:id="48" w:name="_Toc387555394"/>
      <w:bookmarkStart w:id="49" w:name="_Toc387555439"/>
      <w:bookmarkStart w:id="50" w:name="_Toc387555561"/>
      <w:bookmarkStart w:id="51" w:name="_Toc387555595"/>
      <w:r w:rsidRPr="007C18E5">
        <w:t>2</w:t>
      </w:r>
      <w:r w:rsidR="00D95122" w:rsidRPr="00FF15D6">
        <w:t>. Forschungsschwerpunkte</w:t>
      </w:r>
      <w:bookmarkEnd w:id="44"/>
      <w:bookmarkEnd w:id="45"/>
      <w:bookmarkEnd w:id="46"/>
      <w:bookmarkEnd w:id="47"/>
      <w:bookmarkEnd w:id="48"/>
      <w:bookmarkEnd w:id="49"/>
      <w:bookmarkEnd w:id="50"/>
      <w:bookmarkEnd w:id="51"/>
    </w:p>
    <w:p w14:paraId="459E825D" w14:textId="77777777" w:rsidR="00111F16" w:rsidRDefault="00111F16" w:rsidP="00F319C1">
      <w:pPr>
        <w:rPr>
          <w:rFonts w:cs="Times New Roman"/>
          <w:b/>
          <w:szCs w:val="22"/>
        </w:rPr>
      </w:pPr>
    </w:p>
    <w:p w14:paraId="5AC2C6EA" w14:textId="2AC8FDCD" w:rsidR="00F319C1" w:rsidRPr="00D70EE6" w:rsidRDefault="00F319C1" w:rsidP="00A30E46">
      <w:pPr>
        <w:jc w:val="both"/>
        <w:rPr>
          <w:rFonts w:cs="Times New Roman"/>
          <w:b/>
          <w:i/>
          <w:szCs w:val="22"/>
        </w:rPr>
      </w:pPr>
      <w:r w:rsidRPr="00D70EE6">
        <w:rPr>
          <w:rFonts w:cs="Times New Roman"/>
          <w:b/>
          <w:i/>
          <w:szCs w:val="22"/>
        </w:rPr>
        <w:t>Das Dispo</w:t>
      </w:r>
      <w:r w:rsidR="00FD5D2F" w:rsidRPr="00D70EE6">
        <w:rPr>
          <w:rFonts w:cs="Times New Roman"/>
          <w:b/>
          <w:i/>
          <w:szCs w:val="22"/>
        </w:rPr>
        <w:t>s</w:t>
      </w:r>
      <w:r w:rsidRPr="00D70EE6">
        <w:rPr>
          <w:rFonts w:cs="Times New Roman"/>
          <w:b/>
          <w:i/>
          <w:szCs w:val="22"/>
        </w:rPr>
        <w:t>itiv der Kunstausstellung</w:t>
      </w:r>
    </w:p>
    <w:p w14:paraId="6158AF68" w14:textId="04C8D637" w:rsidR="00F319C1" w:rsidRDefault="004E08DC" w:rsidP="00A30E46">
      <w:pPr>
        <w:jc w:val="both"/>
        <w:rPr>
          <w:rFonts w:cs="Times New Roman"/>
          <w:b/>
          <w:szCs w:val="22"/>
        </w:rPr>
      </w:pPr>
      <w:r w:rsidRPr="00AB7D87">
        <w:rPr>
          <w:rFonts w:cs="Times New Roman"/>
          <w:szCs w:val="22"/>
        </w:rPr>
        <w:t>Im Mittelpunkt dieser Profilbildung steh</w:t>
      </w:r>
      <w:r w:rsidR="00890FF9">
        <w:rPr>
          <w:rFonts w:cs="Times New Roman"/>
          <w:szCs w:val="22"/>
        </w:rPr>
        <w:t xml:space="preserve">en </w:t>
      </w:r>
      <w:r w:rsidRPr="00AB7D87">
        <w:rPr>
          <w:rFonts w:cs="Times New Roman"/>
          <w:szCs w:val="22"/>
        </w:rPr>
        <w:t>die Auseinandersetzung mit dem Dispositiv der Kunstau</w:t>
      </w:r>
      <w:r w:rsidRPr="00AB7D87">
        <w:rPr>
          <w:rFonts w:cs="Times New Roman"/>
          <w:szCs w:val="22"/>
        </w:rPr>
        <w:t>s</w:t>
      </w:r>
      <w:r w:rsidRPr="00AB7D87">
        <w:rPr>
          <w:rFonts w:cs="Times New Roman"/>
          <w:szCs w:val="22"/>
        </w:rPr>
        <w:t xml:space="preserve">stellung sowie des Ausstellens im Allgemeinen aus einer historischen wie gegenwärtigen Perspektive, die Untersuchung der Entstehungsbedingungen und der Wirkmechanismen </w:t>
      </w:r>
      <w:r w:rsidR="00A57080">
        <w:rPr>
          <w:rFonts w:cs="Times New Roman"/>
          <w:szCs w:val="22"/>
        </w:rPr>
        <w:t>der</w:t>
      </w:r>
      <w:r w:rsidR="00A57080" w:rsidRPr="00AB7D87">
        <w:rPr>
          <w:rFonts w:cs="Times New Roman"/>
          <w:szCs w:val="22"/>
        </w:rPr>
        <w:t xml:space="preserve"> </w:t>
      </w:r>
      <w:r w:rsidRPr="00AB7D87">
        <w:rPr>
          <w:rFonts w:cs="Times New Roman"/>
          <w:szCs w:val="22"/>
        </w:rPr>
        <w:t xml:space="preserve">Präsentation </w:t>
      </w:r>
      <w:r w:rsidR="00A57080">
        <w:rPr>
          <w:rFonts w:cs="Times New Roman"/>
          <w:szCs w:val="22"/>
        </w:rPr>
        <w:t>und R</w:t>
      </w:r>
      <w:r w:rsidR="00A57080">
        <w:rPr>
          <w:rFonts w:cs="Times New Roman"/>
          <w:szCs w:val="22"/>
        </w:rPr>
        <w:t>e</w:t>
      </w:r>
      <w:r w:rsidR="00A57080">
        <w:rPr>
          <w:rFonts w:cs="Times New Roman"/>
          <w:szCs w:val="22"/>
        </w:rPr>
        <w:t xml:space="preserve">zeption </w:t>
      </w:r>
      <w:r w:rsidRPr="00AB7D87">
        <w:rPr>
          <w:rFonts w:cs="Times New Roman"/>
          <w:szCs w:val="22"/>
        </w:rPr>
        <w:t xml:space="preserve">von Kunstwerken </w:t>
      </w:r>
      <w:r w:rsidR="00A57080">
        <w:rPr>
          <w:rFonts w:cs="Times New Roman"/>
          <w:szCs w:val="22"/>
        </w:rPr>
        <w:t xml:space="preserve">sowie </w:t>
      </w:r>
      <w:r w:rsidR="00477444">
        <w:rPr>
          <w:rFonts w:cs="Times New Roman"/>
          <w:szCs w:val="22"/>
        </w:rPr>
        <w:t xml:space="preserve">der </w:t>
      </w:r>
      <w:r w:rsidR="0084434A">
        <w:rPr>
          <w:rFonts w:cs="Times New Roman"/>
          <w:szCs w:val="22"/>
        </w:rPr>
        <w:t>ästhetische</w:t>
      </w:r>
      <w:r w:rsidR="00A57080">
        <w:rPr>
          <w:rFonts w:cs="Times New Roman"/>
          <w:szCs w:val="22"/>
        </w:rPr>
        <w:t>n</w:t>
      </w:r>
      <w:r w:rsidR="0084434A">
        <w:rPr>
          <w:rFonts w:cs="Times New Roman"/>
          <w:szCs w:val="22"/>
        </w:rPr>
        <w:t xml:space="preserve"> Erfahrung</w:t>
      </w:r>
      <w:r w:rsidR="00A57080">
        <w:rPr>
          <w:rFonts w:cs="Times New Roman"/>
          <w:szCs w:val="22"/>
        </w:rPr>
        <w:t>en</w:t>
      </w:r>
      <w:r w:rsidR="0084434A">
        <w:rPr>
          <w:rFonts w:cs="Times New Roman"/>
          <w:szCs w:val="22"/>
        </w:rPr>
        <w:t>.</w:t>
      </w:r>
      <w:r w:rsidR="00D70EE6">
        <w:rPr>
          <w:rFonts w:cs="Times New Roman"/>
          <w:szCs w:val="22"/>
        </w:rPr>
        <w:t xml:space="preserve"> </w:t>
      </w:r>
      <w:r w:rsidR="00D70EE6" w:rsidRPr="00D70EE6">
        <w:rPr>
          <w:rFonts w:cs="Times New Roman"/>
          <w:color w:val="0D0D0D" w:themeColor="text1" w:themeTint="F2"/>
          <w:szCs w:val="22"/>
          <w:highlight w:val="yellow"/>
        </w:rPr>
        <w:t>[</w:t>
      </w:r>
      <w:proofErr w:type="spellStart"/>
      <w:r w:rsidR="00D70EE6" w:rsidRPr="00D70EE6">
        <w:rPr>
          <w:rFonts w:cs="Times New Roman"/>
          <w:color w:val="0D0D0D" w:themeColor="text1" w:themeTint="F2"/>
          <w:szCs w:val="22"/>
          <w:highlight w:val="yellow"/>
        </w:rPr>
        <w:t>tbc</w:t>
      </w:r>
      <w:proofErr w:type="spellEnd"/>
      <w:r w:rsidR="00490136">
        <w:rPr>
          <w:rFonts w:cs="Times New Roman"/>
          <w:color w:val="0D0D0D" w:themeColor="text1" w:themeTint="F2"/>
          <w:szCs w:val="22"/>
          <w:highlight w:val="yellow"/>
        </w:rPr>
        <w:t xml:space="preserve"> Gewichtung mit anderen Schwe</w:t>
      </w:r>
      <w:r w:rsidR="00490136">
        <w:rPr>
          <w:rFonts w:cs="Times New Roman"/>
          <w:color w:val="0D0D0D" w:themeColor="text1" w:themeTint="F2"/>
          <w:szCs w:val="22"/>
          <w:highlight w:val="yellow"/>
        </w:rPr>
        <w:t>r</w:t>
      </w:r>
      <w:r w:rsidR="00490136">
        <w:rPr>
          <w:rFonts w:cs="Times New Roman"/>
          <w:color w:val="0D0D0D" w:themeColor="text1" w:themeTint="F2"/>
          <w:szCs w:val="22"/>
          <w:highlight w:val="yellow"/>
        </w:rPr>
        <w:t>punkten</w:t>
      </w:r>
      <w:r w:rsidR="00D70EE6" w:rsidRPr="00D70EE6">
        <w:rPr>
          <w:rFonts w:cs="Times New Roman"/>
          <w:color w:val="0D0D0D" w:themeColor="text1" w:themeTint="F2"/>
          <w:szCs w:val="22"/>
          <w:highlight w:val="yellow"/>
        </w:rPr>
        <w:t>]</w:t>
      </w:r>
    </w:p>
    <w:p w14:paraId="52FC6AE9" w14:textId="77777777" w:rsidR="0089619D" w:rsidRDefault="0089619D" w:rsidP="00A30E46">
      <w:pPr>
        <w:jc w:val="both"/>
        <w:rPr>
          <w:rFonts w:cs="Times New Roman"/>
          <w:b/>
          <w:szCs w:val="22"/>
        </w:rPr>
      </w:pPr>
    </w:p>
    <w:p w14:paraId="224E1F18" w14:textId="76138DC1" w:rsidR="00F319C1" w:rsidRPr="00D70EE6" w:rsidRDefault="00F319C1" w:rsidP="00A30E46">
      <w:pPr>
        <w:jc w:val="both"/>
        <w:rPr>
          <w:rFonts w:cs="Times New Roman"/>
          <w:b/>
          <w:i/>
          <w:szCs w:val="22"/>
        </w:rPr>
      </w:pPr>
      <w:r w:rsidRPr="00D70EE6">
        <w:rPr>
          <w:rFonts w:cs="Times New Roman"/>
          <w:b/>
          <w:i/>
          <w:szCs w:val="22"/>
        </w:rPr>
        <w:t>Künstlerische Forschung</w:t>
      </w:r>
    </w:p>
    <w:p w14:paraId="649CC2AB" w14:textId="2FB4119C" w:rsidR="00C956A6" w:rsidRDefault="00014584" w:rsidP="00C956A6">
      <w:pPr>
        <w:jc w:val="both"/>
      </w:pPr>
      <w:r>
        <w:t xml:space="preserve">Die </w:t>
      </w:r>
      <w:r w:rsidR="00C94201">
        <w:t>K</w:t>
      </w:r>
      <w:r>
        <w:t>ünstlerische Forschung wirft neue Forschungsperspektiven auf die Geschichte, Gegenwart und Zukunft der docum</w:t>
      </w:r>
      <w:r w:rsidR="00477444">
        <w:t xml:space="preserve">enta, untersucht das documenta </w:t>
      </w:r>
      <w:proofErr w:type="spellStart"/>
      <w:r w:rsidR="00477444">
        <w:t>a</w:t>
      </w:r>
      <w:r>
        <w:t>rchiv</w:t>
      </w:r>
      <w:proofErr w:type="spellEnd"/>
      <w:r>
        <w:t xml:space="preserve"> mit künstlerischen Mitteln und bringt A</w:t>
      </w:r>
      <w:r>
        <w:t>n</w:t>
      </w:r>
      <w:r>
        <w:t>sätze der praxisbasierten Wissensproduktion sowie der künstlerischen Institutionskritik in einen tran</w:t>
      </w:r>
      <w:r>
        <w:t>s</w:t>
      </w:r>
      <w:r>
        <w:t>disziplinären Forschungsbereich der Ausstellungsstudien ein.</w:t>
      </w:r>
      <w:r w:rsidR="00D70EE6">
        <w:t xml:space="preserve"> </w:t>
      </w:r>
      <w:r w:rsidR="00D70EE6" w:rsidRPr="00D70EE6">
        <w:rPr>
          <w:rFonts w:cs="Times New Roman"/>
          <w:color w:val="0D0D0D" w:themeColor="text1" w:themeTint="F2"/>
          <w:szCs w:val="22"/>
          <w:highlight w:val="yellow"/>
        </w:rPr>
        <w:t>[</w:t>
      </w:r>
      <w:proofErr w:type="spellStart"/>
      <w:r w:rsidR="00D70EE6" w:rsidRPr="00D70EE6">
        <w:rPr>
          <w:rFonts w:cs="Times New Roman"/>
          <w:color w:val="0D0D0D" w:themeColor="text1" w:themeTint="F2"/>
          <w:szCs w:val="22"/>
          <w:highlight w:val="yellow"/>
        </w:rPr>
        <w:t>tbc</w:t>
      </w:r>
      <w:proofErr w:type="spellEnd"/>
      <w:r w:rsidR="00490136">
        <w:rPr>
          <w:rFonts w:cs="Times New Roman"/>
          <w:color w:val="0D0D0D" w:themeColor="text1" w:themeTint="F2"/>
          <w:szCs w:val="22"/>
          <w:highlight w:val="yellow"/>
        </w:rPr>
        <w:t xml:space="preserve"> Gewichtung mit anderen Schwe</w:t>
      </w:r>
      <w:r w:rsidR="00490136">
        <w:rPr>
          <w:rFonts w:cs="Times New Roman"/>
          <w:color w:val="0D0D0D" w:themeColor="text1" w:themeTint="F2"/>
          <w:szCs w:val="22"/>
          <w:highlight w:val="yellow"/>
        </w:rPr>
        <w:t>r</w:t>
      </w:r>
      <w:r w:rsidR="00490136">
        <w:rPr>
          <w:rFonts w:cs="Times New Roman"/>
          <w:color w:val="0D0D0D" w:themeColor="text1" w:themeTint="F2"/>
          <w:szCs w:val="22"/>
          <w:highlight w:val="yellow"/>
        </w:rPr>
        <w:t>punkten</w:t>
      </w:r>
      <w:r w:rsidR="00D70EE6" w:rsidRPr="00D70EE6">
        <w:rPr>
          <w:rFonts w:cs="Times New Roman"/>
          <w:color w:val="0D0D0D" w:themeColor="text1" w:themeTint="F2"/>
          <w:szCs w:val="22"/>
          <w:highlight w:val="yellow"/>
        </w:rPr>
        <w:t>]</w:t>
      </w:r>
    </w:p>
    <w:p w14:paraId="271F4E27" w14:textId="77777777" w:rsidR="00C956A6" w:rsidRDefault="00C956A6" w:rsidP="00C956A6">
      <w:pPr>
        <w:jc w:val="both"/>
      </w:pPr>
    </w:p>
    <w:p w14:paraId="1D11E7F5" w14:textId="6B4424BA" w:rsidR="0089619D" w:rsidRPr="00C956A6" w:rsidRDefault="0089619D" w:rsidP="00C956A6">
      <w:pPr>
        <w:jc w:val="both"/>
      </w:pPr>
      <w:r w:rsidRPr="002D6575">
        <w:rPr>
          <w:rFonts w:cs="Times New Roman"/>
          <w:szCs w:val="22"/>
        </w:rPr>
        <w:t>Neben Perspektive</w:t>
      </w:r>
      <w:r w:rsidRPr="0067675A">
        <w:rPr>
          <w:rFonts w:cs="Times New Roman"/>
          <w:szCs w:val="22"/>
        </w:rPr>
        <w:t xml:space="preserve">n der Kunstwissenschaft und der </w:t>
      </w:r>
      <w:r w:rsidR="00C94201">
        <w:rPr>
          <w:rFonts w:cs="Times New Roman"/>
          <w:szCs w:val="22"/>
        </w:rPr>
        <w:t>K</w:t>
      </w:r>
      <w:r w:rsidRPr="0067675A">
        <w:rPr>
          <w:rFonts w:cs="Times New Roman"/>
          <w:szCs w:val="22"/>
        </w:rPr>
        <w:t xml:space="preserve">ünstlerischen Forschung werden die Disziplinen und Forschungspraktiken der Sozialwissenschaften, der Geistes- und Kulturwissenschaften sowie der Architektur vertreten sein. Drei Linien </w:t>
      </w:r>
      <w:r w:rsidRPr="00651A25">
        <w:rPr>
          <w:rFonts w:cs="Times New Roman"/>
          <w:szCs w:val="22"/>
        </w:rPr>
        <w:t>einer im weiteren Sinne sozial- und geisteswissenschaftlichen sowie einer auf ges</w:t>
      </w:r>
      <w:r w:rsidRPr="007C18E5">
        <w:rPr>
          <w:rFonts w:cs="Times New Roman"/>
          <w:szCs w:val="22"/>
        </w:rPr>
        <w:t>talterische Fragen abhebenden Forschung</w:t>
      </w:r>
      <w:r w:rsidRPr="00C642EE">
        <w:rPr>
          <w:rFonts w:cs="Times New Roman"/>
          <w:szCs w:val="22"/>
        </w:rPr>
        <w:t xml:space="preserve"> sollen etabliert werden: </w:t>
      </w:r>
    </w:p>
    <w:p w14:paraId="0EA35F04" w14:textId="77777777" w:rsidR="00E725B9" w:rsidRDefault="00E725B9" w:rsidP="00A30E46">
      <w:pPr>
        <w:jc w:val="both"/>
        <w:rPr>
          <w:rFonts w:cs="Times New Roman"/>
          <w:b/>
          <w:szCs w:val="22"/>
        </w:rPr>
      </w:pPr>
    </w:p>
    <w:p w14:paraId="472C92C7" w14:textId="7D55D852" w:rsidR="00F319C1" w:rsidRPr="00D70EE6" w:rsidRDefault="00F319C1" w:rsidP="00A30E46">
      <w:pPr>
        <w:jc w:val="both"/>
        <w:rPr>
          <w:rFonts w:cs="Times New Roman"/>
          <w:b/>
          <w:i/>
          <w:szCs w:val="22"/>
        </w:rPr>
      </w:pPr>
      <w:r w:rsidRPr="00D70EE6">
        <w:rPr>
          <w:rFonts w:cs="Times New Roman"/>
          <w:b/>
          <w:i/>
          <w:szCs w:val="22"/>
        </w:rPr>
        <w:lastRenderedPageBreak/>
        <w:t>Kunst und Wissen</w:t>
      </w:r>
    </w:p>
    <w:p w14:paraId="1407B5B9" w14:textId="5A967BF1" w:rsidR="00F319C1" w:rsidRPr="00AB7D87" w:rsidRDefault="00F319C1" w:rsidP="00A30E46">
      <w:pPr>
        <w:jc w:val="both"/>
        <w:rPr>
          <w:rFonts w:cs="Times New Roman"/>
          <w:szCs w:val="22"/>
        </w:rPr>
      </w:pPr>
      <w:r w:rsidRPr="00913649">
        <w:rPr>
          <w:rFonts w:cs="Times New Roman"/>
          <w:szCs w:val="22"/>
        </w:rPr>
        <w:t>Die erste Linie nimmt den Aspekt des Wissens auf und untersucht am Beispiel der documenta, wie sich Kunst an den Prozessen der Wissensbildung in der Gesellschaft beteilig</w:t>
      </w:r>
      <w:r w:rsidRPr="00AB7D87">
        <w:rPr>
          <w:rFonts w:cs="Times New Roman"/>
          <w:szCs w:val="22"/>
        </w:rPr>
        <w:t>t. Die Wissenskultur uns</w:t>
      </w:r>
      <w:r w:rsidRPr="00AB7D87">
        <w:rPr>
          <w:rFonts w:cs="Times New Roman"/>
          <w:szCs w:val="22"/>
        </w:rPr>
        <w:t>e</w:t>
      </w:r>
      <w:r w:rsidRPr="00AB7D87">
        <w:rPr>
          <w:rFonts w:cs="Times New Roman"/>
          <w:szCs w:val="22"/>
        </w:rPr>
        <w:t>rer Gesellschaft ist geprägt von (vermeintlicher) Neutralität und Objektivität, Quantifizierung und Berechnung, Logik und Linearität. Kunst und Gestaltung stehen dagegen für andere Formen von Wi</w:t>
      </w:r>
      <w:r w:rsidRPr="00AB7D87">
        <w:rPr>
          <w:rFonts w:cs="Times New Roman"/>
          <w:szCs w:val="22"/>
        </w:rPr>
        <w:t>s</w:t>
      </w:r>
      <w:r w:rsidRPr="00AB7D87">
        <w:rPr>
          <w:rFonts w:cs="Times New Roman"/>
          <w:szCs w:val="22"/>
        </w:rPr>
        <w:t>senskultur, die mit Subjektivität und Mehrdeutigkeit, Brüchen und Assoziationen, Bildhaftigkeit und Materialität, Nichtwissen und Intuition operieren. D</w:t>
      </w:r>
      <w:r w:rsidR="00A57080">
        <w:rPr>
          <w:rFonts w:cs="Times New Roman"/>
          <w:szCs w:val="22"/>
        </w:rPr>
        <w:t xml:space="preserve">ie künstlerische Wissensproduktion </w:t>
      </w:r>
      <w:r w:rsidRPr="00AB7D87">
        <w:rPr>
          <w:rFonts w:cs="Times New Roman"/>
          <w:szCs w:val="22"/>
        </w:rPr>
        <w:t xml:space="preserve">bringt sich als kompensatorische Kraft, experimenteller Raum oder kritischer Kommentar zum ‚offiziellen‘ Wissen zur Geltung, ein Korrektiv, dessen Spezifik es im Hinblick auf die documenta zu erforschen gilt. Diese Forschung schließt an eine wichtige internationale, in Deutschland sich gegenwärtig erst etablierende Debatte über Künstlerische Forschung und Design Research an. </w:t>
      </w:r>
    </w:p>
    <w:p w14:paraId="06D338B3" w14:textId="77777777" w:rsidR="00F319C1" w:rsidRPr="00684381" w:rsidRDefault="00F319C1" w:rsidP="00A30E46">
      <w:pPr>
        <w:jc w:val="both"/>
        <w:rPr>
          <w:rFonts w:cs="Times New Roman"/>
          <w:szCs w:val="22"/>
        </w:rPr>
      </w:pPr>
    </w:p>
    <w:p w14:paraId="7032F13C" w14:textId="77777777" w:rsidR="00F319C1" w:rsidRPr="00D70EE6" w:rsidRDefault="00F319C1" w:rsidP="00A30E46">
      <w:pPr>
        <w:jc w:val="both"/>
        <w:rPr>
          <w:rFonts w:cs="Times New Roman"/>
          <w:b/>
          <w:i/>
          <w:szCs w:val="22"/>
        </w:rPr>
      </w:pPr>
      <w:r w:rsidRPr="00D70EE6">
        <w:rPr>
          <w:rFonts w:cs="Times New Roman"/>
          <w:b/>
          <w:i/>
          <w:szCs w:val="22"/>
        </w:rPr>
        <w:t>Kunst und Ökonomien</w:t>
      </w:r>
    </w:p>
    <w:p w14:paraId="6D5D6C34" w14:textId="5FB29EB2" w:rsidR="00F319C1" w:rsidRPr="00305376" w:rsidRDefault="00F319C1" w:rsidP="00A30E46">
      <w:pPr>
        <w:jc w:val="both"/>
        <w:rPr>
          <w:rFonts w:cs="Times New Roman"/>
          <w:szCs w:val="22"/>
        </w:rPr>
      </w:pPr>
      <w:r w:rsidRPr="00AA7445">
        <w:rPr>
          <w:rFonts w:cs="Times New Roman"/>
          <w:szCs w:val="22"/>
        </w:rPr>
        <w:t>Eine zweite Forschungslinie adressiert die Ökonomien der Kunst. Dazu ist ein erweiterter Begriff der Ökonomie vonnöten, der nicht nur Knappheit, sondern auch Relationen der Großzügigkeit, der W</w:t>
      </w:r>
      <w:r w:rsidRPr="00AA7445">
        <w:rPr>
          <w:rFonts w:cs="Times New Roman"/>
          <w:szCs w:val="22"/>
        </w:rPr>
        <w:t>u</w:t>
      </w:r>
      <w:r w:rsidRPr="00AA7445">
        <w:rPr>
          <w:rFonts w:cs="Times New Roman"/>
          <w:szCs w:val="22"/>
        </w:rPr>
        <w:t>cherung und des Versprechens denken kann. An der documenta lässt sich das hervorragend unters</w:t>
      </w:r>
      <w:r w:rsidRPr="00AA7445">
        <w:rPr>
          <w:rFonts w:cs="Times New Roman"/>
          <w:szCs w:val="22"/>
        </w:rPr>
        <w:t>u</w:t>
      </w:r>
      <w:r w:rsidRPr="00AA7445">
        <w:rPr>
          <w:rFonts w:cs="Times New Roman"/>
          <w:szCs w:val="22"/>
        </w:rPr>
        <w:t>chen, weil die in der Ausstellung präsentierte Kunst in besonderem Maße Aufmerksamkeit erregt, weil sie ihren Preis unberücksichtigt lässt, weil sie Bedeutung beansprucht, weil sie eine unbestimmte A</w:t>
      </w:r>
      <w:r w:rsidRPr="00AA7445">
        <w:rPr>
          <w:rFonts w:cs="Times New Roman"/>
          <w:szCs w:val="22"/>
        </w:rPr>
        <w:t>r</w:t>
      </w:r>
      <w:r w:rsidRPr="00AA7445">
        <w:rPr>
          <w:rFonts w:cs="Times New Roman"/>
          <w:szCs w:val="22"/>
        </w:rPr>
        <w:t>beit impliziert und weil sie überraschende Assoziationen ermöglicht. Die Kunst stellt so in sehr unte</w:t>
      </w:r>
      <w:r w:rsidRPr="00AA7445">
        <w:rPr>
          <w:rFonts w:cs="Times New Roman"/>
          <w:szCs w:val="22"/>
        </w:rPr>
        <w:t>r</w:t>
      </w:r>
      <w:r w:rsidRPr="00AA7445">
        <w:rPr>
          <w:rFonts w:cs="Times New Roman"/>
          <w:szCs w:val="22"/>
        </w:rPr>
        <w:t>schiedlicher Weise die Frage nach ihrem Wert für eine offene, demokratische und differenzierte G</w:t>
      </w:r>
      <w:r w:rsidRPr="00AA7445">
        <w:rPr>
          <w:rFonts w:cs="Times New Roman"/>
          <w:szCs w:val="22"/>
        </w:rPr>
        <w:t>e</w:t>
      </w:r>
      <w:r w:rsidRPr="00AA7445">
        <w:rPr>
          <w:rFonts w:cs="Times New Roman"/>
          <w:szCs w:val="22"/>
        </w:rPr>
        <w:t xml:space="preserve">sellschaft, hinterfragt dabei eine ausschließlich an </w:t>
      </w:r>
      <w:r w:rsidRPr="00305376">
        <w:rPr>
          <w:rFonts w:cs="Times New Roman"/>
          <w:szCs w:val="22"/>
        </w:rPr>
        <w:t>ökonomischer Optimierung orientierte Kategorie des Gewinns. Die darauf zielende Forschung analysiert die Wert-Bildung durch Kunst in einem u</w:t>
      </w:r>
      <w:r w:rsidRPr="00305376">
        <w:rPr>
          <w:rFonts w:cs="Times New Roman"/>
          <w:szCs w:val="22"/>
        </w:rPr>
        <w:t>m</w:t>
      </w:r>
      <w:r w:rsidRPr="00305376">
        <w:rPr>
          <w:rFonts w:cs="Times New Roman"/>
          <w:szCs w:val="22"/>
        </w:rPr>
        <w:t xml:space="preserve">fassenden Sinne. </w:t>
      </w:r>
    </w:p>
    <w:p w14:paraId="340CE5D3" w14:textId="77777777" w:rsidR="00F319C1" w:rsidRPr="00735EA7" w:rsidRDefault="00F319C1" w:rsidP="00A30E46">
      <w:pPr>
        <w:jc w:val="both"/>
        <w:rPr>
          <w:rFonts w:cs="Times New Roman"/>
          <w:szCs w:val="22"/>
        </w:rPr>
      </w:pPr>
    </w:p>
    <w:p w14:paraId="6DD9AEE2" w14:textId="77777777" w:rsidR="00F319C1" w:rsidRPr="00D70EE6" w:rsidRDefault="00F319C1" w:rsidP="00A30E46">
      <w:pPr>
        <w:jc w:val="both"/>
        <w:rPr>
          <w:rFonts w:cs="Times New Roman"/>
          <w:b/>
          <w:i/>
          <w:szCs w:val="22"/>
        </w:rPr>
      </w:pPr>
      <w:r w:rsidRPr="00D70EE6">
        <w:rPr>
          <w:rFonts w:cs="Times New Roman"/>
          <w:b/>
          <w:i/>
          <w:szCs w:val="22"/>
        </w:rPr>
        <w:t>Kunst und Gesellschaft</w:t>
      </w:r>
    </w:p>
    <w:p w14:paraId="53170F22" w14:textId="4E8EC500" w:rsidR="00F319C1" w:rsidRPr="002D6575" w:rsidRDefault="00F319C1" w:rsidP="00A30E46">
      <w:pPr>
        <w:jc w:val="both"/>
        <w:rPr>
          <w:rFonts w:cs="Times New Roman"/>
          <w:szCs w:val="22"/>
        </w:rPr>
      </w:pPr>
      <w:r w:rsidRPr="00DA6E61">
        <w:rPr>
          <w:rFonts w:cs="Times New Roman"/>
          <w:szCs w:val="22"/>
        </w:rPr>
        <w:t xml:space="preserve">Die dritte Linie der Forschung fragt am Beispiel der documenta nach der </w:t>
      </w:r>
      <w:r w:rsidRPr="003F7334">
        <w:rPr>
          <w:rFonts w:cs="Times New Roman"/>
          <w:szCs w:val="22"/>
        </w:rPr>
        <w:t xml:space="preserve">Präsenz der Kunst in der Gesellschaft. Die documenta geht aus der Gesellschaft hervor und wirkt zugleich in sie hinein, indem sie </w:t>
      </w:r>
      <w:proofErr w:type="spellStart"/>
      <w:r w:rsidRPr="003F7334">
        <w:rPr>
          <w:rFonts w:cs="Times New Roman"/>
          <w:szCs w:val="22"/>
        </w:rPr>
        <w:t>sie</w:t>
      </w:r>
      <w:proofErr w:type="spellEnd"/>
      <w:r w:rsidRPr="003F7334">
        <w:rPr>
          <w:rFonts w:cs="Times New Roman"/>
          <w:szCs w:val="22"/>
        </w:rPr>
        <w:t xml:space="preserve"> reflektiert und Sinn stiftet. Dabei entwirft jede documenta das Verhältnis von Kunst und gesel</w:t>
      </w:r>
      <w:r w:rsidRPr="003F7334">
        <w:rPr>
          <w:rFonts w:cs="Times New Roman"/>
          <w:szCs w:val="22"/>
        </w:rPr>
        <w:t>l</w:t>
      </w:r>
      <w:r w:rsidRPr="003F7334">
        <w:rPr>
          <w:rFonts w:cs="Times New Roman"/>
          <w:szCs w:val="22"/>
        </w:rPr>
        <w:t>schaftlicher Realität neu. Eine Erforschung der Kommunikation über die documenta in Sprache und Bild, von den Äußerungen der Künstler und Künstlerinnen über die des Leitungsteams bis zu denen von Experten und Expertinnen und öffentlichen wie sozialen Medien, verfolgt die Spuren, d</w:t>
      </w:r>
      <w:r w:rsidRPr="00C80B82">
        <w:rPr>
          <w:rFonts w:cs="Times New Roman"/>
          <w:szCs w:val="22"/>
        </w:rPr>
        <w:t xml:space="preserve">ie </w:t>
      </w:r>
      <w:proofErr w:type="spellStart"/>
      <w:r w:rsidRPr="00C80B82">
        <w:rPr>
          <w:rFonts w:cs="Times New Roman"/>
          <w:szCs w:val="22"/>
        </w:rPr>
        <w:t>die</w:t>
      </w:r>
      <w:proofErr w:type="spellEnd"/>
      <w:r w:rsidRPr="00C80B82">
        <w:rPr>
          <w:rFonts w:cs="Times New Roman"/>
          <w:szCs w:val="22"/>
        </w:rPr>
        <w:t xml:space="preserve"> Kunst im Bewusstsein der Gesellschaft hinterlässt. Die Forschung zeigt auf, wer in der Gesellschaft in welcher Form an der Kunst teilhat, was die Kunst für die Gesellschaft bedeutet und was diese von der Kunst erwartet, schließlich wie die Gesellsc</w:t>
      </w:r>
      <w:r w:rsidRPr="002D6575">
        <w:rPr>
          <w:rFonts w:cs="Times New Roman"/>
          <w:szCs w:val="22"/>
        </w:rPr>
        <w:t>haft wiederum auf die Kunst einwirkt. Auch für diese Fo</w:t>
      </w:r>
      <w:r w:rsidRPr="002D6575">
        <w:rPr>
          <w:rFonts w:cs="Times New Roman"/>
          <w:szCs w:val="22"/>
        </w:rPr>
        <w:t>r</w:t>
      </w:r>
      <w:r w:rsidR="00477444">
        <w:rPr>
          <w:rFonts w:cs="Times New Roman"/>
          <w:szCs w:val="22"/>
        </w:rPr>
        <w:t xml:space="preserve">schung erweist sich das documenta </w:t>
      </w:r>
      <w:proofErr w:type="spellStart"/>
      <w:r w:rsidR="00477444">
        <w:rPr>
          <w:rFonts w:cs="Times New Roman"/>
          <w:szCs w:val="22"/>
        </w:rPr>
        <w:t>a</w:t>
      </w:r>
      <w:r w:rsidRPr="002D6575">
        <w:rPr>
          <w:rFonts w:cs="Times New Roman"/>
          <w:szCs w:val="22"/>
        </w:rPr>
        <w:t>rchiv</w:t>
      </w:r>
      <w:proofErr w:type="spellEnd"/>
      <w:r w:rsidRPr="002D6575">
        <w:rPr>
          <w:rFonts w:cs="Times New Roman"/>
          <w:szCs w:val="22"/>
        </w:rPr>
        <w:t xml:space="preserve"> als unverzichtbarer Ausgangspunkt. Gegenstand dieser Fo</w:t>
      </w:r>
      <w:r w:rsidRPr="002D6575">
        <w:rPr>
          <w:rFonts w:cs="Times New Roman"/>
          <w:szCs w:val="22"/>
        </w:rPr>
        <w:t>r</w:t>
      </w:r>
      <w:r w:rsidRPr="002D6575">
        <w:rPr>
          <w:rFonts w:cs="Times New Roman"/>
          <w:szCs w:val="22"/>
        </w:rPr>
        <w:t xml:space="preserve">schungslinie ist auch die gezielte Vermittlung von Kunst in die gesellschaftliche Öffentlichkeit, wie </w:t>
      </w:r>
      <w:r w:rsidRPr="002D6575">
        <w:rPr>
          <w:rFonts w:cs="Times New Roman"/>
          <w:szCs w:val="22"/>
        </w:rPr>
        <w:lastRenderedPageBreak/>
        <w:t xml:space="preserve">sie von der documenta selbst praktiziert wird, etwa in der Besucherschule von </w:t>
      </w:r>
      <w:proofErr w:type="spellStart"/>
      <w:r w:rsidRPr="002D6575">
        <w:rPr>
          <w:rFonts w:cs="Times New Roman"/>
          <w:szCs w:val="22"/>
        </w:rPr>
        <w:t>Bazon</w:t>
      </w:r>
      <w:proofErr w:type="spellEnd"/>
      <w:r w:rsidRPr="002D6575">
        <w:rPr>
          <w:rFonts w:cs="Times New Roman"/>
          <w:szCs w:val="22"/>
        </w:rPr>
        <w:t xml:space="preserve"> Brock, wie sie aber auch in jeder Form der Kunstkritik und des </w:t>
      </w:r>
      <w:proofErr w:type="spellStart"/>
      <w:r w:rsidRPr="002D6575">
        <w:rPr>
          <w:rFonts w:cs="Times New Roman"/>
          <w:szCs w:val="22"/>
        </w:rPr>
        <w:t>kuratorischen</w:t>
      </w:r>
      <w:proofErr w:type="spellEnd"/>
      <w:r w:rsidRPr="002D6575">
        <w:rPr>
          <w:rFonts w:cs="Times New Roman"/>
          <w:szCs w:val="22"/>
        </w:rPr>
        <w:t xml:space="preserve"> Schreibens begegnet. </w:t>
      </w:r>
    </w:p>
    <w:p w14:paraId="58BCEB00" w14:textId="47D16CA5" w:rsidR="00D95122" w:rsidRPr="002D6575" w:rsidRDefault="002D6575" w:rsidP="009B3329">
      <w:pPr>
        <w:pStyle w:val="berschrift2"/>
      </w:pPr>
      <w:bookmarkStart w:id="52" w:name="_Toc387237534"/>
      <w:bookmarkStart w:id="53" w:name="_Toc387237754"/>
      <w:bookmarkStart w:id="54" w:name="_Toc387410748"/>
      <w:bookmarkStart w:id="55" w:name="_Toc387555247"/>
      <w:bookmarkStart w:id="56" w:name="_Toc387555395"/>
      <w:bookmarkStart w:id="57" w:name="_Toc387555440"/>
      <w:bookmarkStart w:id="58" w:name="_Toc387555562"/>
      <w:bookmarkStart w:id="59" w:name="_Toc387555596"/>
      <w:r>
        <w:t>3</w:t>
      </w:r>
      <w:r w:rsidR="00D95122" w:rsidRPr="002D6575">
        <w:t>. Konkrete Entwicklungsstufen</w:t>
      </w:r>
      <w:bookmarkEnd w:id="52"/>
      <w:bookmarkEnd w:id="53"/>
      <w:bookmarkEnd w:id="54"/>
      <w:bookmarkEnd w:id="55"/>
      <w:bookmarkEnd w:id="56"/>
      <w:bookmarkEnd w:id="57"/>
      <w:bookmarkEnd w:id="58"/>
      <w:bookmarkEnd w:id="59"/>
    </w:p>
    <w:p w14:paraId="49269928" w14:textId="31C13016" w:rsidR="00C14353" w:rsidRPr="002D6575" w:rsidRDefault="00FC468A" w:rsidP="00D95122">
      <w:pPr>
        <w:rPr>
          <w:rFonts w:cs="Times New Roman"/>
          <w:b/>
          <w:szCs w:val="22"/>
        </w:rPr>
      </w:pPr>
      <w:r w:rsidRPr="009B3329">
        <w:rPr>
          <w:rFonts w:cs="Times New Roman"/>
          <w:b/>
          <w:szCs w:val="22"/>
          <w:highlight w:val="yellow"/>
        </w:rPr>
        <w:t xml:space="preserve">HIER HABEN WIR NOCH NICHTS GEMEINSAMES. UNTEN TEILE AUS </w:t>
      </w:r>
      <w:r w:rsidR="00C956A6">
        <w:rPr>
          <w:rFonts w:cs="Times New Roman"/>
          <w:b/>
          <w:szCs w:val="22"/>
          <w:highlight w:val="yellow"/>
        </w:rPr>
        <w:t>DEM</w:t>
      </w:r>
      <w:r w:rsidRPr="009B3329">
        <w:rPr>
          <w:rFonts w:cs="Times New Roman"/>
          <w:b/>
          <w:szCs w:val="22"/>
          <w:highlight w:val="yellow"/>
        </w:rPr>
        <w:t xml:space="preserve"> FACHB</w:t>
      </w:r>
      <w:r w:rsidRPr="009B3329">
        <w:rPr>
          <w:rFonts w:cs="Times New Roman"/>
          <w:b/>
          <w:szCs w:val="22"/>
          <w:highlight w:val="yellow"/>
        </w:rPr>
        <w:t>E</w:t>
      </w:r>
      <w:r w:rsidRPr="00C956A6">
        <w:rPr>
          <w:rFonts w:cs="Times New Roman"/>
          <w:b/>
          <w:szCs w:val="22"/>
          <w:highlight w:val="yellow"/>
        </w:rPr>
        <w:t>REICH</w:t>
      </w:r>
      <w:r w:rsidR="00C956A6" w:rsidRPr="00C956A6">
        <w:rPr>
          <w:rFonts w:cs="Times New Roman"/>
          <w:b/>
          <w:szCs w:val="22"/>
          <w:highlight w:val="yellow"/>
        </w:rPr>
        <w:t xml:space="preserve"> KUNSTWISSENSCHAFT</w:t>
      </w:r>
    </w:p>
    <w:p w14:paraId="73F08F35" w14:textId="77777777" w:rsidR="00C956A6" w:rsidRDefault="00C956A6" w:rsidP="00A30E46">
      <w:pPr>
        <w:widowControl w:val="0"/>
        <w:autoSpaceDE w:val="0"/>
        <w:autoSpaceDN w:val="0"/>
        <w:adjustRightInd w:val="0"/>
        <w:jc w:val="both"/>
        <w:rPr>
          <w:rFonts w:cs="Times New Roman"/>
          <w:b/>
          <w:szCs w:val="22"/>
        </w:rPr>
      </w:pPr>
    </w:p>
    <w:p w14:paraId="553376EA" w14:textId="6C116F87" w:rsidR="00C14353" w:rsidRPr="0067675A" w:rsidRDefault="008D747A" w:rsidP="00A30E46">
      <w:pPr>
        <w:widowControl w:val="0"/>
        <w:autoSpaceDE w:val="0"/>
        <w:autoSpaceDN w:val="0"/>
        <w:adjustRightInd w:val="0"/>
        <w:jc w:val="both"/>
        <w:rPr>
          <w:rFonts w:cs="Times New Roman"/>
          <w:b/>
          <w:szCs w:val="22"/>
        </w:rPr>
      </w:pPr>
      <w:r>
        <w:rPr>
          <w:rFonts w:cs="Times New Roman"/>
          <w:b/>
          <w:szCs w:val="22"/>
        </w:rPr>
        <w:t>KUNSTWISSENSCHAFT</w:t>
      </w:r>
    </w:p>
    <w:p w14:paraId="52542FD7" w14:textId="77777777" w:rsidR="00C956A6" w:rsidRDefault="00C14353" w:rsidP="00A30E46">
      <w:pPr>
        <w:widowControl w:val="0"/>
        <w:autoSpaceDE w:val="0"/>
        <w:autoSpaceDN w:val="0"/>
        <w:adjustRightInd w:val="0"/>
        <w:jc w:val="both"/>
        <w:rPr>
          <w:rFonts w:cs="Times New Roman"/>
          <w:szCs w:val="22"/>
        </w:rPr>
      </w:pPr>
      <w:r w:rsidRPr="0067675A">
        <w:rPr>
          <w:rFonts w:cs="Times New Roman"/>
          <w:szCs w:val="22"/>
        </w:rPr>
        <w:t xml:space="preserve">Der Studiengang Kunstwissenschaft </w:t>
      </w:r>
      <w:r w:rsidR="00A57080">
        <w:rPr>
          <w:rFonts w:cs="Times New Roman"/>
          <w:szCs w:val="22"/>
        </w:rPr>
        <w:t>wird</w:t>
      </w:r>
      <w:r w:rsidR="00A57080" w:rsidRPr="0067675A">
        <w:rPr>
          <w:rFonts w:cs="Times New Roman"/>
          <w:szCs w:val="22"/>
        </w:rPr>
        <w:t xml:space="preserve"> </w:t>
      </w:r>
      <w:r w:rsidRPr="0067675A">
        <w:rPr>
          <w:rFonts w:cs="Times New Roman"/>
          <w:szCs w:val="22"/>
        </w:rPr>
        <w:t>seine Kompetenz in größerem Maße als bisher in das Fo</w:t>
      </w:r>
      <w:r w:rsidRPr="0067675A">
        <w:rPr>
          <w:rFonts w:cs="Times New Roman"/>
          <w:szCs w:val="22"/>
        </w:rPr>
        <w:t>r</w:t>
      </w:r>
      <w:r w:rsidRPr="0067675A">
        <w:rPr>
          <w:rFonts w:cs="Times New Roman"/>
          <w:szCs w:val="22"/>
        </w:rPr>
        <w:t>schungszentrum für Ausstellungsstudien (als Teil des neuen documenta</w:t>
      </w:r>
      <w:r w:rsidR="0040199B">
        <w:rPr>
          <w:rFonts w:cs="Times New Roman"/>
          <w:szCs w:val="22"/>
        </w:rPr>
        <w:t xml:space="preserve"> </w:t>
      </w:r>
      <w:r w:rsidRPr="0067675A">
        <w:rPr>
          <w:rFonts w:cs="Times New Roman"/>
          <w:szCs w:val="22"/>
        </w:rPr>
        <w:t xml:space="preserve">Instituts) einbringen. Er kann dafür sein besonders geeignetes Forschungsprofil und seine internationale Vernetzung im Feld der </w:t>
      </w:r>
      <w:proofErr w:type="spellStart"/>
      <w:r w:rsidRPr="0067675A">
        <w:rPr>
          <w:rFonts w:cs="Times New Roman"/>
          <w:szCs w:val="22"/>
        </w:rPr>
        <w:t>kuratorischen</w:t>
      </w:r>
      <w:proofErr w:type="spellEnd"/>
      <w:r w:rsidR="00C956A6">
        <w:rPr>
          <w:rFonts w:cs="Times New Roman"/>
          <w:szCs w:val="22"/>
        </w:rPr>
        <w:t xml:space="preserve"> Theorie und Praxis einbringen.</w:t>
      </w:r>
    </w:p>
    <w:p w14:paraId="08DEF2B3" w14:textId="77777777" w:rsidR="00C956A6" w:rsidRDefault="00C956A6" w:rsidP="00A30E46">
      <w:pPr>
        <w:widowControl w:val="0"/>
        <w:autoSpaceDE w:val="0"/>
        <w:autoSpaceDN w:val="0"/>
        <w:adjustRightInd w:val="0"/>
        <w:jc w:val="both"/>
        <w:rPr>
          <w:rFonts w:cs="Times New Roman"/>
          <w:szCs w:val="22"/>
        </w:rPr>
      </w:pPr>
    </w:p>
    <w:p w14:paraId="6B64A483" w14:textId="02BC3236" w:rsidR="0040199B" w:rsidRDefault="00C14353" w:rsidP="00A30E46">
      <w:pPr>
        <w:widowControl w:val="0"/>
        <w:autoSpaceDE w:val="0"/>
        <w:autoSpaceDN w:val="0"/>
        <w:adjustRightInd w:val="0"/>
        <w:jc w:val="both"/>
      </w:pPr>
      <w:r w:rsidRPr="00C642EE">
        <w:t xml:space="preserve">Um die documenta Forschung und globale Ausstellungsstudien </w:t>
      </w:r>
      <w:r w:rsidRPr="00F64B06">
        <w:t xml:space="preserve">an der Kunsthochschule Kassel </w:t>
      </w:r>
      <w:r w:rsidR="00A57080">
        <w:t>noch stärker zu profilieren</w:t>
      </w:r>
      <w:r w:rsidRPr="00F64B06">
        <w:t xml:space="preserve">, ist es wichtig, Maßnahmen </w:t>
      </w:r>
      <w:r w:rsidR="00A57080">
        <w:t>zur</w:t>
      </w:r>
      <w:r w:rsidR="00A57080" w:rsidRPr="00F64B06">
        <w:t xml:space="preserve"> </w:t>
      </w:r>
      <w:r w:rsidRPr="00F64B06">
        <w:t xml:space="preserve">Internationalisierung sowie </w:t>
      </w:r>
      <w:r w:rsidR="00A57080">
        <w:t>zur</w:t>
      </w:r>
      <w:r w:rsidR="00A57080" w:rsidRPr="00F64B06">
        <w:t xml:space="preserve"> </w:t>
      </w:r>
      <w:r w:rsidRPr="00F64B06">
        <w:t>Transdisziplin</w:t>
      </w:r>
      <w:r w:rsidRPr="00F64B06">
        <w:t>a</w:t>
      </w:r>
      <w:r w:rsidRPr="00F64B06">
        <w:t xml:space="preserve">risierung der Forschungsperspektiven zu setzen. Dafür soll die Zusammenarbeit wissenschaftlicher, künstlerischer und </w:t>
      </w:r>
      <w:proofErr w:type="spellStart"/>
      <w:r w:rsidRPr="00F64B06">
        <w:t>kuratorische</w:t>
      </w:r>
      <w:r w:rsidRPr="001737A2">
        <w:t>r</w:t>
      </w:r>
      <w:proofErr w:type="spellEnd"/>
      <w:r w:rsidRPr="001737A2">
        <w:t xml:space="preserve"> Forschung und Lehre vorangetrieben werden. Auch die Verschrä</w:t>
      </w:r>
      <w:r w:rsidRPr="001737A2">
        <w:t>n</w:t>
      </w:r>
      <w:r w:rsidRPr="001737A2">
        <w:t>kung von Forschung und Vermittlung wird angestrebt.</w:t>
      </w:r>
      <w:r w:rsidR="005255F0">
        <w:t xml:space="preserve"> Zur</w:t>
      </w:r>
      <w:r w:rsidR="00C166FE">
        <w:t>zeit wird an der Realisierung der folgenden Projekte gearbeitet:</w:t>
      </w:r>
    </w:p>
    <w:p w14:paraId="0C4971CD" w14:textId="77777777" w:rsidR="00C166FE" w:rsidRDefault="00C166FE" w:rsidP="00A30E46">
      <w:pPr>
        <w:widowControl w:val="0"/>
        <w:autoSpaceDE w:val="0"/>
        <w:autoSpaceDN w:val="0"/>
        <w:adjustRightInd w:val="0"/>
        <w:jc w:val="both"/>
      </w:pPr>
    </w:p>
    <w:p w14:paraId="19181224" w14:textId="77777777" w:rsidR="00C166FE" w:rsidRPr="00A30E46" w:rsidRDefault="00C166FE" w:rsidP="00C166FE">
      <w:pPr>
        <w:rPr>
          <w:b/>
        </w:rPr>
      </w:pPr>
      <w:r w:rsidRPr="00A30E46">
        <w:rPr>
          <w:b/>
        </w:rPr>
        <w:t xml:space="preserve">Weiterführung von documenta </w:t>
      </w:r>
      <w:proofErr w:type="spellStart"/>
      <w:r w:rsidRPr="00A30E46">
        <w:rPr>
          <w:b/>
        </w:rPr>
        <w:t>institute</w:t>
      </w:r>
      <w:proofErr w:type="spellEnd"/>
      <w:r w:rsidRPr="00A30E46">
        <w:rPr>
          <w:b/>
        </w:rPr>
        <w:t xml:space="preserve"> </w:t>
      </w:r>
      <w:proofErr w:type="spellStart"/>
      <w:r w:rsidRPr="00A30E46">
        <w:rPr>
          <w:b/>
        </w:rPr>
        <w:t>discourse</w:t>
      </w:r>
      <w:proofErr w:type="spellEnd"/>
      <w:r w:rsidRPr="00A30E46">
        <w:rPr>
          <w:b/>
        </w:rPr>
        <w:t xml:space="preserve">/documenta </w:t>
      </w:r>
      <w:proofErr w:type="spellStart"/>
      <w:r w:rsidRPr="00A30E46">
        <w:rPr>
          <w:b/>
        </w:rPr>
        <w:t>institut</w:t>
      </w:r>
      <w:proofErr w:type="spellEnd"/>
      <w:r w:rsidRPr="00A30E46">
        <w:rPr>
          <w:b/>
        </w:rPr>
        <w:t xml:space="preserve"> </w:t>
      </w:r>
      <w:proofErr w:type="spellStart"/>
      <w:r w:rsidRPr="00A30E46">
        <w:rPr>
          <w:b/>
        </w:rPr>
        <w:t>diskurs</w:t>
      </w:r>
      <w:proofErr w:type="spellEnd"/>
    </w:p>
    <w:p w14:paraId="5712E248" w14:textId="00DB9941" w:rsidR="0040199B" w:rsidRPr="00C166FE" w:rsidRDefault="00C166FE" w:rsidP="00C166FE">
      <w:r w:rsidRPr="00C166FE">
        <w:rPr>
          <w:i/>
        </w:rPr>
        <w:t xml:space="preserve">documenta </w:t>
      </w:r>
      <w:proofErr w:type="spellStart"/>
      <w:r w:rsidRPr="00C166FE">
        <w:rPr>
          <w:i/>
        </w:rPr>
        <w:t>institute</w:t>
      </w:r>
      <w:proofErr w:type="spellEnd"/>
      <w:r w:rsidRPr="00C166FE">
        <w:rPr>
          <w:i/>
        </w:rPr>
        <w:t xml:space="preserve"> </w:t>
      </w:r>
      <w:proofErr w:type="spellStart"/>
      <w:r w:rsidRPr="00C166FE">
        <w:rPr>
          <w:i/>
        </w:rPr>
        <w:t>discourse</w:t>
      </w:r>
      <w:proofErr w:type="spellEnd"/>
      <w:r w:rsidRPr="002D6575">
        <w:t xml:space="preserve"> ist eine öffentliche Veranstaltungsreihe, die seit Herbst 2017 dazu ei</w:t>
      </w:r>
      <w:r w:rsidRPr="002D6575">
        <w:t>n</w:t>
      </w:r>
      <w:r w:rsidRPr="002D6575">
        <w:t xml:space="preserve">lädt, mit internationalen Vortragenden über das Archivieren, Forschen und Vermitteln nachzudenken. Dabei werden neue und unerwartete Funktionen, Handlungsformen, Strategien und Imaginationen von Archiven, Forschungs- und Vermittlungsinstitutionen zur Sprache kommen. documenta </w:t>
      </w:r>
      <w:proofErr w:type="spellStart"/>
      <w:r w:rsidRPr="002D6575">
        <w:t>institute</w:t>
      </w:r>
      <w:proofErr w:type="spellEnd"/>
      <w:r w:rsidRPr="002D6575">
        <w:t xml:space="preserve"> </w:t>
      </w:r>
      <w:proofErr w:type="spellStart"/>
      <w:r w:rsidRPr="002D6575">
        <w:t>di</w:t>
      </w:r>
      <w:r w:rsidRPr="002D6575">
        <w:t>s</w:t>
      </w:r>
      <w:r w:rsidRPr="002D6575">
        <w:t>course</w:t>
      </w:r>
      <w:proofErr w:type="spellEnd"/>
      <w:r w:rsidRPr="002D6575">
        <w:t xml:space="preserve"> ist eine Kooperation zwischen dem documenta </w:t>
      </w:r>
      <w:proofErr w:type="spellStart"/>
      <w:r w:rsidRPr="002D6575">
        <w:t>archiv</w:t>
      </w:r>
      <w:proofErr w:type="spellEnd"/>
      <w:r w:rsidRPr="002D6575">
        <w:t xml:space="preserve"> und der documenta Professur an der Kunsthochschule Kassel. Jedes Semester finden vier öffentliche Veranstaltungen statt. Diese sind als Videos auf der Webplattform documenta </w:t>
      </w:r>
      <w:proofErr w:type="spellStart"/>
      <w:r w:rsidRPr="002D6575">
        <w:t>studies</w:t>
      </w:r>
      <w:proofErr w:type="spellEnd"/>
      <w:r w:rsidRPr="002D6575">
        <w:t xml:space="preserve"> zugänglich.</w:t>
      </w:r>
    </w:p>
    <w:p w14:paraId="05804685" w14:textId="77777777" w:rsidR="00C14353" w:rsidRPr="002D6575" w:rsidRDefault="00C14353" w:rsidP="00A30E46">
      <w:pPr>
        <w:jc w:val="both"/>
        <w:rPr>
          <w:rFonts w:cs="Times New Roman"/>
          <w:noProof/>
          <w:szCs w:val="22"/>
        </w:rPr>
      </w:pPr>
    </w:p>
    <w:p w14:paraId="0B70A605" w14:textId="04EB76D3" w:rsidR="00C14353" w:rsidRPr="002D6575" w:rsidRDefault="00C14353" w:rsidP="00A30E46">
      <w:pPr>
        <w:jc w:val="both"/>
        <w:rPr>
          <w:rFonts w:cs="Times New Roman"/>
          <w:b/>
          <w:szCs w:val="22"/>
        </w:rPr>
      </w:pPr>
      <w:r w:rsidRPr="002D6575">
        <w:rPr>
          <w:rFonts w:cs="Times New Roman"/>
          <w:b/>
          <w:szCs w:val="22"/>
        </w:rPr>
        <w:t>Aufbau und Etablierung einer Webplattform</w:t>
      </w:r>
      <w:r w:rsidR="00A30E46">
        <w:rPr>
          <w:rFonts w:cs="Times New Roman"/>
          <w:b/>
          <w:szCs w:val="22"/>
        </w:rPr>
        <w:t xml:space="preserve"> </w:t>
      </w:r>
      <w:r w:rsidRPr="002D6575">
        <w:rPr>
          <w:rFonts w:cs="Times New Roman"/>
          <w:b/>
          <w:i/>
          <w:szCs w:val="22"/>
        </w:rPr>
        <w:t xml:space="preserve">documenta </w:t>
      </w:r>
      <w:proofErr w:type="spellStart"/>
      <w:r w:rsidRPr="002D6575">
        <w:rPr>
          <w:rFonts w:cs="Times New Roman"/>
          <w:b/>
          <w:i/>
          <w:szCs w:val="22"/>
        </w:rPr>
        <w:t>studies</w:t>
      </w:r>
      <w:proofErr w:type="spellEnd"/>
      <w:r w:rsidRPr="002D6575">
        <w:rPr>
          <w:rFonts w:cs="Times New Roman"/>
          <w:b/>
          <w:i/>
          <w:szCs w:val="22"/>
        </w:rPr>
        <w:t xml:space="preserve">/documenta </w:t>
      </w:r>
      <w:proofErr w:type="spellStart"/>
      <w:r w:rsidRPr="002D6575">
        <w:rPr>
          <w:rFonts w:cs="Times New Roman"/>
          <w:b/>
          <w:i/>
          <w:szCs w:val="22"/>
        </w:rPr>
        <w:t>studien</w:t>
      </w:r>
      <w:proofErr w:type="spellEnd"/>
    </w:p>
    <w:p w14:paraId="7B9DBE84" w14:textId="26CD7FE7" w:rsidR="00C14353" w:rsidRPr="002D6575" w:rsidRDefault="00C14353" w:rsidP="00A30E46">
      <w:pPr>
        <w:widowControl w:val="0"/>
        <w:autoSpaceDE w:val="0"/>
        <w:autoSpaceDN w:val="0"/>
        <w:adjustRightInd w:val="0"/>
        <w:spacing w:after="240"/>
        <w:jc w:val="both"/>
        <w:rPr>
          <w:rFonts w:cs="Times New Roman"/>
          <w:b/>
          <w:szCs w:val="22"/>
        </w:rPr>
      </w:pPr>
      <w:r w:rsidRPr="002D6575">
        <w:rPr>
          <w:rFonts w:cs="Times New Roman"/>
          <w:szCs w:val="22"/>
        </w:rPr>
        <w:t xml:space="preserve">Die Webplattform </w:t>
      </w:r>
      <w:r w:rsidRPr="002D6575">
        <w:rPr>
          <w:rFonts w:cs="Times New Roman"/>
          <w:i/>
          <w:szCs w:val="22"/>
        </w:rPr>
        <w:t xml:space="preserve">documenta </w:t>
      </w:r>
      <w:proofErr w:type="spellStart"/>
      <w:r w:rsidRPr="002D6575">
        <w:rPr>
          <w:rFonts w:cs="Times New Roman"/>
          <w:i/>
          <w:szCs w:val="22"/>
        </w:rPr>
        <w:t>studies</w:t>
      </w:r>
      <w:proofErr w:type="spellEnd"/>
      <w:r w:rsidRPr="002D6575">
        <w:rPr>
          <w:rFonts w:cs="Times New Roman"/>
          <w:i/>
          <w:szCs w:val="22"/>
        </w:rPr>
        <w:t xml:space="preserve">/documenta </w:t>
      </w:r>
      <w:proofErr w:type="spellStart"/>
      <w:r w:rsidRPr="002D6575">
        <w:rPr>
          <w:rFonts w:cs="Times New Roman"/>
          <w:i/>
          <w:szCs w:val="22"/>
        </w:rPr>
        <w:t>studien</w:t>
      </w:r>
      <w:proofErr w:type="spellEnd"/>
      <w:r w:rsidRPr="002D6575">
        <w:rPr>
          <w:rFonts w:cs="Times New Roman"/>
          <w:szCs w:val="22"/>
        </w:rPr>
        <w:t xml:space="preserve"> versammelt Auseinandersetzungen mit der Geschichte und Gegenwart der documenta sowie mit anderen relevanten </w:t>
      </w:r>
      <w:proofErr w:type="spellStart"/>
      <w:r w:rsidRPr="002D6575">
        <w:rPr>
          <w:rFonts w:cs="Times New Roman"/>
          <w:szCs w:val="22"/>
        </w:rPr>
        <w:t>kuratorischen</w:t>
      </w:r>
      <w:proofErr w:type="spellEnd"/>
      <w:r w:rsidRPr="002D6575">
        <w:rPr>
          <w:rFonts w:cs="Times New Roman"/>
          <w:szCs w:val="22"/>
        </w:rPr>
        <w:t xml:space="preserve"> Formaten, Praktiken und Institutionen. Sie begleitet den Aufbau des documenta Instituts in Kassel inhaltlich, um eine Öffentlichkeit für kritische documenta und Ausstellungsstudien zu schaffen. Ziel ist die Herste</w:t>
      </w:r>
      <w:r w:rsidRPr="002D6575">
        <w:rPr>
          <w:rFonts w:cs="Times New Roman"/>
          <w:szCs w:val="22"/>
        </w:rPr>
        <w:t>l</w:t>
      </w:r>
      <w:r w:rsidRPr="002D6575">
        <w:rPr>
          <w:rFonts w:cs="Times New Roman"/>
          <w:szCs w:val="22"/>
        </w:rPr>
        <w:t>lung eines translokalen, intellektuellen und reflexiven Diskurses parallel zum materiellen Bau de</w:t>
      </w:r>
      <w:r w:rsidR="00477444">
        <w:rPr>
          <w:rFonts w:cs="Times New Roman"/>
          <w:szCs w:val="22"/>
        </w:rPr>
        <w:t>s documenta I</w:t>
      </w:r>
      <w:r w:rsidRPr="002D6575">
        <w:rPr>
          <w:rFonts w:cs="Times New Roman"/>
          <w:szCs w:val="22"/>
        </w:rPr>
        <w:t xml:space="preserve">nstituts als Gebäude. Die Webplattform ist zweisprachig englisch und deutsch. Um der Tatsache gerecht zu werden, dass verschiedene künstlerische, kuratorische, </w:t>
      </w:r>
      <w:proofErr w:type="spellStart"/>
      <w:r w:rsidRPr="002D6575">
        <w:rPr>
          <w:rFonts w:cs="Times New Roman"/>
          <w:szCs w:val="22"/>
        </w:rPr>
        <w:t>edukative</w:t>
      </w:r>
      <w:proofErr w:type="spellEnd"/>
      <w:r w:rsidRPr="002D6575">
        <w:rPr>
          <w:rFonts w:cs="Times New Roman"/>
          <w:szCs w:val="22"/>
        </w:rPr>
        <w:t xml:space="preserve"> und wisse</w:t>
      </w:r>
      <w:r w:rsidRPr="002D6575">
        <w:rPr>
          <w:rFonts w:cs="Times New Roman"/>
          <w:szCs w:val="22"/>
        </w:rPr>
        <w:t>n</w:t>
      </w:r>
      <w:r w:rsidRPr="002D6575">
        <w:rPr>
          <w:rFonts w:cs="Times New Roman"/>
          <w:szCs w:val="22"/>
        </w:rPr>
        <w:t>schaftliche Formen der Wissensproduktion gleichwertige Beiträge zur documenta- und Ausstellung</w:t>
      </w:r>
      <w:r w:rsidRPr="002D6575">
        <w:rPr>
          <w:rFonts w:cs="Times New Roman"/>
          <w:szCs w:val="22"/>
        </w:rPr>
        <w:t>s</w:t>
      </w:r>
      <w:r w:rsidRPr="002D6575">
        <w:rPr>
          <w:rFonts w:cs="Times New Roman"/>
          <w:szCs w:val="22"/>
        </w:rPr>
        <w:lastRenderedPageBreak/>
        <w:t xml:space="preserve">forschung leisten, umfassen die </w:t>
      </w:r>
      <w:r w:rsidRPr="002D6575">
        <w:rPr>
          <w:rFonts w:cs="Times New Roman"/>
          <w:i/>
          <w:szCs w:val="22"/>
        </w:rPr>
        <w:t xml:space="preserve">documenta </w:t>
      </w:r>
      <w:proofErr w:type="spellStart"/>
      <w:r w:rsidRPr="002D6575">
        <w:rPr>
          <w:rFonts w:cs="Times New Roman"/>
          <w:i/>
          <w:szCs w:val="22"/>
        </w:rPr>
        <w:t>studien</w:t>
      </w:r>
      <w:proofErr w:type="spellEnd"/>
      <w:r w:rsidRPr="002D6575">
        <w:rPr>
          <w:rFonts w:cs="Times New Roman"/>
          <w:szCs w:val="22"/>
        </w:rPr>
        <w:t xml:space="preserve"> die fünf Sektionen Diskurs, Texte, Vermittlung, Kunst un</w:t>
      </w:r>
      <w:r w:rsidR="00477444">
        <w:rPr>
          <w:rFonts w:cs="Times New Roman"/>
          <w:szCs w:val="22"/>
        </w:rPr>
        <w:t xml:space="preserve">d Projekte. Jedes Jahr wird ein/e </w:t>
      </w:r>
      <w:proofErr w:type="spellStart"/>
      <w:r w:rsidR="00477444">
        <w:rPr>
          <w:rFonts w:cs="Times New Roman"/>
          <w:szCs w:val="22"/>
        </w:rPr>
        <w:t>KünstlerI</w:t>
      </w:r>
      <w:r w:rsidRPr="002D6575">
        <w:rPr>
          <w:rFonts w:cs="Times New Roman"/>
          <w:szCs w:val="22"/>
        </w:rPr>
        <w:t>n</w:t>
      </w:r>
      <w:proofErr w:type="spellEnd"/>
      <w:r w:rsidRPr="002D6575">
        <w:rPr>
          <w:rFonts w:cs="Times New Roman"/>
          <w:szCs w:val="22"/>
        </w:rPr>
        <w:t xml:space="preserve"> eingeladen, den Bereich der </w:t>
      </w:r>
      <w:r w:rsidRPr="002D6575">
        <w:rPr>
          <w:rFonts w:cs="Times New Roman"/>
          <w:i/>
          <w:szCs w:val="22"/>
        </w:rPr>
        <w:t xml:space="preserve">documenta </w:t>
      </w:r>
      <w:proofErr w:type="spellStart"/>
      <w:r w:rsidRPr="002D6575">
        <w:rPr>
          <w:rFonts w:cs="Times New Roman"/>
          <w:i/>
          <w:szCs w:val="22"/>
        </w:rPr>
        <w:t>studien</w:t>
      </w:r>
      <w:proofErr w:type="spellEnd"/>
      <w:r w:rsidRPr="002D6575">
        <w:rPr>
          <w:rFonts w:cs="Times New Roman"/>
          <w:szCs w:val="22"/>
        </w:rPr>
        <w:t xml:space="preserve"> durch eine Forschungsarbeit zu erweitern. Die Forschungsergebnisse sind künstlerische Arbeiten. Sie intervenieren in den Kontext des Archivierens und Ausstellens von Wissen unter postdigitalen Bedi</w:t>
      </w:r>
      <w:r w:rsidRPr="002D6575">
        <w:rPr>
          <w:rFonts w:cs="Times New Roman"/>
          <w:szCs w:val="22"/>
        </w:rPr>
        <w:t>n</w:t>
      </w:r>
      <w:r w:rsidRPr="002D6575">
        <w:rPr>
          <w:rFonts w:cs="Times New Roman"/>
          <w:szCs w:val="22"/>
        </w:rPr>
        <w:t>gungen.</w:t>
      </w:r>
    </w:p>
    <w:p w14:paraId="5A10E282" w14:textId="77777777" w:rsidR="00C14353" w:rsidRPr="00A30E46" w:rsidRDefault="00C14353" w:rsidP="00A30E46">
      <w:pPr>
        <w:rPr>
          <w:b/>
        </w:rPr>
      </w:pPr>
      <w:r w:rsidRPr="00A30E46">
        <w:rPr>
          <w:b/>
        </w:rPr>
        <w:t>Entwicklung eines Vermittlungsprogramms zur documenta Forschung</w:t>
      </w:r>
    </w:p>
    <w:p w14:paraId="54CE7309" w14:textId="77777777" w:rsidR="00C14353" w:rsidRPr="002D6575" w:rsidRDefault="00C14353" w:rsidP="00A30E46">
      <w:r w:rsidRPr="002D6575">
        <w:t>Bestehende Forschungen zur Geschichte und Gegenwart der documenta sowie zu globalen Ausste</w:t>
      </w:r>
      <w:r w:rsidRPr="002D6575">
        <w:t>l</w:t>
      </w:r>
      <w:r w:rsidRPr="002D6575">
        <w:t>lungsstudien sollen in einem Vermittlungsprogramm öffentlich nachvollziehbar und diskutierbar we</w:t>
      </w:r>
      <w:r w:rsidRPr="002D6575">
        <w:t>r</w:t>
      </w:r>
      <w:r w:rsidRPr="002D6575">
        <w:t>den. Dieses wird:</w:t>
      </w:r>
    </w:p>
    <w:p w14:paraId="0F2009FF" w14:textId="77777777" w:rsidR="00C14353" w:rsidRPr="002D6575" w:rsidRDefault="00C14353" w:rsidP="00A30E46">
      <w:pPr>
        <w:pStyle w:val="Betreffzeile"/>
        <w:spacing w:line="360" w:lineRule="auto"/>
        <w:jc w:val="both"/>
        <w:rPr>
          <w:rFonts w:ascii="Times New Roman" w:hAnsi="Times New Roman" w:cs="Times New Roman"/>
          <w:b w:val="0"/>
          <w:sz w:val="22"/>
        </w:rPr>
      </w:pPr>
    </w:p>
    <w:p w14:paraId="5B2C3A6D" w14:textId="77777777" w:rsidR="00C14353" w:rsidRPr="002D6575" w:rsidRDefault="00C14353" w:rsidP="00A30E46">
      <w:pPr>
        <w:pStyle w:val="Betreffzeile"/>
        <w:numPr>
          <w:ilvl w:val="0"/>
          <w:numId w:val="3"/>
        </w:numPr>
        <w:spacing w:line="360" w:lineRule="auto"/>
        <w:jc w:val="both"/>
        <w:rPr>
          <w:rFonts w:ascii="Times New Roman" w:hAnsi="Times New Roman" w:cs="Times New Roman"/>
          <w:b w:val="0"/>
          <w:sz w:val="22"/>
        </w:rPr>
      </w:pPr>
      <w:r w:rsidRPr="002D6575">
        <w:rPr>
          <w:rFonts w:ascii="Times New Roman" w:hAnsi="Times New Roman" w:cs="Times New Roman"/>
          <w:b w:val="0"/>
          <w:sz w:val="22"/>
        </w:rPr>
        <w:t>Einblick in die Forschung geben</w:t>
      </w:r>
    </w:p>
    <w:p w14:paraId="4ACA49AE" w14:textId="77777777" w:rsidR="00C14353" w:rsidRPr="002D6575" w:rsidRDefault="00C14353" w:rsidP="00A30E46">
      <w:pPr>
        <w:pStyle w:val="Betreffzeile"/>
        <w:numPr>
          <w:ilvl w:val="0"/>
          <w:numId w:val="3"/>
        </w:numPr>
        <w:spacing w:line="360" w:lineRule="auto"/>
        <w:jc w:val="both"/>
        <w:rPr>
          <w:rFonts w:ascii="Times New Roman" w:hAnsi="Times New Roman" w:cs="Times New Roman"/>
          <w:b w:val="0"/>
          <w:sz w:val="22"/>
        </w:rPr>
      </w:pPr>
      <w:r w:rsidRPr="002D6575">
        <w:rPr>
          <w:rFonts w:ascii="Times New Roman" w:hAnsi="Times New Roman" w:cs="Times New Roman"/>
          <w:b w:val="0"/>
          <w:sz w:val="22"/>
        </w:rPr>
        <w:t>Vermittlungsansätze der documenta Geschichte reflektieren und weiterführen</w:t>
      </w:r>
    </w:p>
    <w:p w14:paraId="4D796922" w14:textId="77777777" w:rsidR="00C14353" w:rsidRPr="002D6575" w:rsidRDefault="00C14353" w:rsidP="00A30E46">
      <w:pPr>
        <w:pStyle w:val="Betreffzeile"/>
        <w:numPr>
          <w:ilvl w:val="0"/>
          <w:numId w:val="3"/>
        </w:numPr>
        <w:spacing w:line="360" w:lineRule="auto"/>
        <w:jc w:val="both"/>
        <w:rPr>
          <w:rFonts w:ascii="Times New Roman" w:hAnsi="Times New Roman" w:cs="Times New Roman"/>
          <w:b w:val="0"/>
          <w:sz w:val="22"/>
        </w:rPr>
      </w:pPr>
      <w:r w:rsidRPr="002D6575">
        <w:rPr>
          <w:rFonts w:ascii="Times New Roman" w:hAnsi="Times New Roman" w:cs="Times New Roman"/>
          <w:b w:val="0"/>
          <w:sz w:val="22"/>
        </w:rPr>
        <w:t>Auch zwischen den documenta Ausstellungen öffentliche Programme anbieten</w:t>
      </w:r>
    </w:p>
    <w:p w14:paraId="45C31DC9" w14:textId="73C6B1D2" w:rsidR="00C14353" w:rsidRPr="002D6575" w:rsidRDefault="00C14353" w:rsidP="00A30E46">
      <w:pPr>
        <w:pStyle w:val="Betreffzeile"/>
        <w:numPr>
          <w:ilvl w:val="0"/>
          <w:numId w:val="3"/>
        </w:numPr>
        <w:spacing w:line="360" w:lineRule="auto"/>
        <w:jc w:val="both"/>
        <w:rPr>
          <w:rFonts w:ascii="Times New Roman" w:hAnsi="Times New Roman" w:cs="Times New Roman"/>
          <w:b w:val="0"/>
          <w:sz w:val="22"/>
        </w:rPr>
      </w:pPr>
      <w:r w:rsidRPr="002D6575">
        <w:rPr>
          <w:rFonts w:ascii="Times New Roman" w:hAnsi="Times New Roman" w:cs="Times New Roman"/>
          <w:b w:val="0"/>
          <w:sz w:val="22"/>
        </w:rPr>
        <w:t>Partizipative Prozesse für die Vermittlung a</w:t>
      </w:r>
      <w:r w:rsidR="00477444">
        <w:rPr>
          <w:rFonts w:ascii="Times New Roman" w:hAnsi="Times New Roman" w:cs="Times New Roman"/>
          <w:b w:val="0"/>
          <w:sz w:val="22"/>
        </w:rPr>
        <w:t>m documenta Institut initiieren</w:t>
      </w:r>
    </w:p>
    <w:p w14:paraId="695A7917" w14:textId="3AA2C613" w:rsidR="00C14353" w:rsidRPr="002D6575" w:rsidRDefault="00C14353" w:rsidP="00A30E46">
      <w:pPr>
        <w:pStyle w:val="Betreffzeile"/>
        <w:numPr>
          <w:ilvl w:val="0"/>
          <w:numId w:val="3"/>
        </w:numPr>
        <w:spacing w:line="360" w:lineRule="auto"/>
        <w:jc w:val="both"/>
        <w:rPr>
          <w:rFonts w:ascii="Times New Roman" w:hAnsi="Times New Roman" w:cs="Times New Roman"/>
          <w:b w:val="0"/>
          <w:sz w:val="22"/>
        </w:rPr>
      </w:pPr>
      <w:r w:rsidRPr="002D6575">
        <w:rPr>
          <w:rFonts w:ascii="Times New Roman" w:hAnsi="Times New Roman" w:cs="Times New Roman"/>
          <w:b w:val="0"/>
          <w:sz w:val="22"/>
        </w:rPr>
        <w:t xml:space="preserve">Studierende in die Konzeption und Umsetzung der Vermittlung </w:t>
      </w:r>
      <w:r w:rsidR="00477444">
        <w:rPr>
          <w:rFonts w:ascii="Times New Roman" w:hAnsi="Times New Roman" w:cs="Times New Roman"/>
          <w:b w:val="0"/>
          <w:sz w:val="22"/>
        </w:rPr>
        <w:t>einbinden</w:t>
      </w:r>
    </w:p>
    <w:p w14:paraId="4EE455B9" w14:textId="77777777" w:rsidR="00C14353" w:rsidRPr="002D6575" w:rsidRDefault="00C14353" w:rsidP="00A30E46">
      <w:pPr>
        <w:pStyle w:val="Betreffzeile"/>
        <w:numPr>
          <w:ilvl w:val="0"/>
          <w:numId w:val="3"/>
        </w:numPr>
        <w:spacing w:line="360" w:lineRule="auto"/>
        <w:jc w:val="both"/>
        <w:rPr>
          <w:rFonts w:ascii="Times New Roman" w:hAnsi="Times New Roman" w:cs="Times New Roman"/>
          <w:b w:val="0"/>
          <w:sz w:val="22"/>
        </w:rPr>
      </w:pPr>
      <w:r w:rsidRPr="002D6575">
        <w:rPr>
          <w:rFonts w:ascii="Times New Roman" w:hAnsi="Times New Roman" w:cs="Times New Roman"/>
          <w:b w:val="0"/>
          <w:sz w:val="22"/>
        </w:rPr>
        <w:t>Forschendes Vermitteln und vermittelndes Forschen vorantreiben</w:t>
      </w:r>
    </w:p>
    <w:p w14:paraId="28B98967" w14:textId="77777777" w:rsidR="00C14353" w:rsidRPr="002D6575" w:rsidRDefault="00C14353" w:rsidP="00A30E46">
      <w:pPr>
        <w:widowControl w:val="0"/>
        <w:autoSpaceDE w:val="0"/>
        <w:autoSpaceDN w:val="0"/>
        <w:adjustRightInd w:val="0"/>
        <w:jc w:val="both"/>
        <w:rPr>
          <w:rFonts w:cs="Times New Roman"/>
          <w:szCs w:val="22"/>
        </w:rPr>
      </w:pPr>
    </w:p>
    <w:p w14:paraId="5913FA9E" w14:textId="77777777" w:rsidR="00A93BD4" w:rsidRDefault="00A93BD4">
      <w:pPr>
        <w:spacing w:line="240" w:lineRule="auto"/>
        <w:rPr>
          <w:rFonts w:eastAsiaTheme="majorEastAsia" w:cstheme="majorBidi"/>
          <w:b/>
          <w:bCs/>
          <w:szCs w:val="26"/>
        </w:rPr>
      </w:pPr>
      <w:bookmarkStart w:id="60" w:name="_Toc387237540"/>
      <w:bookmarkStart w:id="61" w:name="_Toc387237759"/>
      <w:bookmarkStart w:id="62" w:name="_Toc387410752"/>
      <w:r>
        <w:br w:type="page"/>
      </w:r>
    </w:p>
    <w:p w14:paraId="5E902BCB" w14:textId="77777777" w:rsidR="00D251D9" w:rsidRDefault="008D747A" w:rsidP="00BC61CA">
      <w:pPr>
        <w:pStyle w:val="berschrift1"/>
      </w:pPr>
      <w:bookmarkStart w:id="63" w:name="_Toc387555248"/>
      <w:bookmarkStart w:id="64" w:name="_Toc387555396"/>
      <w:bookmarkStart w:id="65" w:name="_Toc387555441"/>
      <w:bookmarkStart w:id="66" w:name="_Toc387555563"/>
      <w:bookmarkStart w:id="67" w:name="_Toc387555597"/>
      <w:r>
        <w:lastRenderedPageBreak/>
        <w:t>IV</w:t>
      </w:r>
      <w:r w:rsidR="00C166FE">
        <w:t xml:space="preserve">. </w:t>
      </w:r>
      <w:r w:rsidR="00C166FE" w:rsidRPr="00913649">
        <w:t>Nachwuchsförderung</w:t>
      </w:r>
      <w:bookmarkEnd w:id="60"/>
      <w:bookmarkEnd w:id="61"/>
      <w:bookmarkEnd w:id="62"/>
      <w:bookmarkEnd w:id="63"/>
      <w:bookmarkEnd w:id="64"/>
      <w:bookmarkEnd w:id="65"/>
      <w:bookmarkEnd w:id="66"/>
      <w:bookmarkEnd w:id="67"/>
    </w:p>
    <w:p w14:paraId="2D603545" w14:textId="50666FB7" w:rsidR="008D747A" w:rsidRPr="00A93BD4" w:rsidRDefault="00490136" w:rsidP="00BC61CA">
      <w:r w:rsidRPr="00BC61CA">
        <w:rPr>
          <w:highlight w:val="yellow"/>
        </w:rPr>
        <w:t>TBC: HIER</w:t>
      </w:r>
      <w:r w:rsidR="008D747A" w:rsidRPr="00BC61CA">
        <w:rPr>
          <w:highlight w:val="yellow"/>
        </w:rPr>
        <w:t xml:space="preserve"> HABEN WIR NOCH KAUM GEMEINSAMES</w:t>
      </w:r>
      <w:r w:rsidR="00D251D9" w:rsidRPr="00BC61CA">
        <w:rPr>
          <w:highlight w:val="yellow"/>
        </w:rPr>
        <w:t>. UNTEN TEILE AUS DER KUNS</w:t>
      </w:r>
      <w:r w:rsidR="00D251D9" w:rsidRPr="00BC61CA">
        <w:rPr>
          <w:highlight w:val="yellow"/>
        </w:rPr>
        <w:t>T</w:t>
      </w:r>
      <w:r w:rsidR="00D251D9" w:rsidRPr="00BC61CA">
        <w:rPr>
          <w:highlight w:val="yellow"/>
        </w:rPr>
        <w:t>WISSENSCHAFT</w:t>
      </w:r>
      <w:r w:rsidR="00BC61CA" w:rsidRPr="00BC61CA">
        <w:rPr>
          <w:highlight w:val="yellow"/>
        </w:rPr>
        <w:t>, WIR KÖNNEN GEMEINSAM KONZEPTE ENTWICKELN ODER HIER EI</w:t>
      </w:r>
      <w:r w:rsidR="00BC61CA" w:rsidRPr="00BC61CA">
        <w:rPr>
          <w:highlight w:val="yellow"/>
        </w:rPr>
        <w:t>N</w:t>
      </w:r>
      <w:r w:rsidR="00BC61CA" w:rsidRPr="00BC61CA">
        <w:rPr>
          <w:highlight w:val="yellow"/>
        </w:rPr>
        <w:t>FACH SAMMELN</w:t>
      </w:r>
    </w:p>
    <w:p w14:paraId="2FE2F85F" w14:textId="09D1EE67" w:rsidR="008D747A" w:rsidRDefault="008D747A" w:rsidP="008D747A">
      <w:pPr>
        <w:pStyle w:val="berschrift2"/>
      </w:pPr>
      <w:bookmarkStart w:id="68" w:name="_Toc387237541"/>
      <w:bookmarkStart w:id="69" w:name="_Toc387237760"/>
      <w:bookmarkStart w:id="70" w:name="_Toc387410753"/>
      <w:bookmarkStart w:id="71" w:name="_Toc387555249"/>
      <w:bookmarkStart w:id="72" w:name="_Toc387555397"/>
      <w:bookmarkStart w:id="73" w:name="_Toc387555442"/>
      <w:bookmarkStart w:id="74" w:name="_Toc387555564"/>
      <w:bookmarkStart w:id="75" w:name="_Toc387555598"/>
      <w:r>
        <w:t xml:space="preserve">1. </w:t>
      </w:r>
      <w:r w:rsidRPr="007C18E5">
        <w:t>Eingang in die Lehre</w:t>
      </w:r>
      <w:bookmarkEnd w:id="68"/>
      <w:bookmarkEnd w:id="69"/>
      <w:bookmarkEnd w:id="70"/>
      <w:bookmarkEnd w:id="71"/>
      <w:bookmarkEnd w:id="72"/>
      <w:bookmarkEnd w:id="73"/>
      <w:bookmarkEnd w:id="74"/>
      <w:bookmarkEnd w:id="75"/>
    </w:p>
    <w:p w14:paraId="6C7918F0" w14:textId="77777777" w:rsidR="008D747A" w:rsidRDefault="008D747A" w:rsidP="008D747A">
      <w:pPr>
        <w:spacing w:line="240" w:lineRule="auto"/>
      </w:pPr>
    </w:p>
    <w:p w14:paraId="35949CAE" w14:textId="6B1EC632" w:rsidR="008D747A" w:rsidRPr="008D747A" w:rsidRDefault="008D747A" w:rsidP="008D747A">
      <w:pPr>
        <w:spacing w:line="240" w:lineRule="auto"/>
        <w:rPr>
          <w:b/>
        </w:rPr>
      </w:pPr>
      <w:r w:rsidRPr="008D747A">
        <w:rPr>
          <w:b/>
        </w:rPr>
        <w:t>KUNSTWISSENSCHAFT</w:t>
      </w:r>
    </w:p>
    <w:p w14:paraId="214B91A2" w14:textId="77777777" w:rsidR="008D747A" w:rsidRPr="008D747A" w:rsidRDefault="008D747A" w:rsidP="008D747A">
      <w:pPr>
        <w:spacing w:line="240" w:lineRule="auto"/>
      </w:pPr>
    </w:p>
    <w:p w14:paraId="315F1BFF" w14:textId="65EA5E3C" w:rsidR="008D747A" w:rsidRDefault="008D747A" w:rsidP="008D747A">
      <w:pPr>
        <w:widowControl w:val="0"/>
        <w:autoSpaceDE w:val="0"/>
        <w:autoSpaceDN w:val="0"/>
        <w:adjustRightInd w:val="0"/>
        <w:jc w:val="both"/>
        <w:rPr>
          <w:rFonts w:cs="Times New Roman"/>
          <w:szCs w:val="22"/>
        </w:rPr>
      </w:pPr>
      <w:r w:rsidRPr="007C18E5">
        <w:rPr>
          <w:rFonts w:cs="Times New Roman"/>
          <w:szCs w:val="22"/>
        </w:rPr>
        <w:t>Lehrveranstaltungen zur Geschichte und Bedeutung der documenta werden für das B.A.- und M.A.-Studium sowie das Lehramtsstudium angeboten. Veranstaltungen zur Ausstellungspraxis der doc</w:t>
      </w:r>
      <w:r w:rsidRPr="007C18E5">
        <w:rPr>
          <w:rFonts w:cs="Times New Roman"/>
          <w:szCs w:val="22"/>
        </w:rPr>
        <w:t>u</w:t>
      </w:r>
      <w:r w:rsidRPr="007C18E5">
        <w:rPr>
          <w:rFonts w:cs="Times New Roman"/>
          <w:szCs w:val="22"/>
        </w:rPr>
        <w:t>menta stehen auch Studierenden anderer Studiengänge offen. Grundsätzlic</w:t>
      </w:r>
      <w:r w:rsidRPr="00C642EE">
        <w:rPr>
          <w:rFonts w:cs="Times New Roman"/>
          <w:szCs w:val="22"/>
        </w:rPr>
        <w:t xml:space="preserve">h wird hier </w:t>
      </w:r>
      <w:ins w:id="76" w:author="Carina Herring" w:date="2018-05-10T09:38:00Z">
        <w:r w:rsidR="00276D8C">
          <w:rPr>
            <w:rFonts w:cs="Times New Roman"/>
            <w:szCs w:val="22"/>
          </w:rPr>
          <w:t>das bereits pra</w:t>
        </w:r>
        <w:r w:rsidR="00276D8C">
          <w:rPr>
            <w:rFonts w:cs="Times New Roman"/>
            <w:szCs w:val="22"/>
          </w:rPr>
          <w:t>k</w:t>
        </w:r>
        <w:r w:rsidR="00276D8C">
          <w:rPr>
            <w:rFonts w:cs="Times New Roman"/>
            <w:szCs w:val="22"/>
          </w:rPr>
          <w:t xml:space="preserve">tizierte </w:t>
        </w:r>
      </w:ins>
      <w:r w:rsidRPr="00C642EE">
        <w:rPr>
          <w:rFonts w:cs="Times New Roman"/>
          <w:szCs w:val="22"/>
        </w:rPr>
        <w:t xml:space="preserve">interdisziplinäre Konzept für die zukünftige Forschung zur Geschichte und Bedeutung der documenta an der Kunsthochschule und Universität Kassel </w:t>
      </w:r>
      <w:r>
        <w:rPr>
          <w:rFonts w:cs="Times New Roman"/>
          <w:szCs w:val="22"/>
        </w:rPr>
        <w:t>weiter</w:t>
      </w:r>
      <w:r w:rsidRPr="00C642EE">
        <w:rPr>
          <w:rFonts w:cs="Times New Roman"/>
          <w:szCs w:val="22"/>
        </w:rPr>
        <w:t xml:space="preserve">entwickelt werden. </w:t>
      </w:r>
    </w:p>
    <w:p w14:paraId="28C1C40E" w14:textId="77777777" w:rsidR="008D747A" w:rsidRPr="008D747A" w:rsidRDefault="008D747A" w:rsidP="008D747A">
      <w:pPr>
        <w:jc w:val="both"/>
        <w:rPr>
          <w:rFonts w:cs="Times New Roman"/>
          <w:b/>
          <w:color w:val="000000" w:themeColor="text1"/>
          <w:szCs w:val="22"/>
        </w:rPr>
      </w:pPr>
    </w:p>
    <w:p w14:paraId="55B388EF" w14:textId="02FD8EF8" w:rsidR="008D747A" w:rsidRDefault="008D747A" w:rsidP="00BC61CA">
      <w:pPr>
        <w:pStyle w:val="berschrift2"/>
      </w:pPr>
      <w:bookmarkStart w:id="77" w:name="_Toc387555398"/>
      <w:bookmarkStart w:id="78" w:name="_Toc387555443"/>
      <w:bookmarkStart w:id="79" w:name="_Toc387555565"/>
      <w:bookmarkStart w:id="80" w:name="_Toc387555599"/>
      <w:r w:rsidRPr="008D747A">
        <w:t>2. Förderung des wissenschaftlichen Nachwuchses</w:t>
      </w:r>
      <w:bookmarkEnd w:id="77"/>
      <w:bookmarkEnd w:id="78"/>
      <w:bookmarkEnd w:id="79"/>
      <w:bookmarkEnd w:id="80"/>
    </w:p>
    <w:p w14:paraId="16A65DE8" w14:textId="77777777" w:rsidR="008D747A" w:rsidRDefault="008D747A" w:rsidP="00A93BD4">
      <w:pPr>
        <w:spacing w:line="240" w:lineRule="auto"/>
        <w:jc w:val="both"/>
        <w:rPr>
          <w:b/>
          <w:color w:val="000000" w:themeColor="text1"/>
        </w:rPr>
      </w:pPr>
    </w:p>
    <w:p w14:paraId="076D5CEF" w14:textId="6EB2DB03" w:rsidR="008D747A" w:rsidRDefault="008D747A" w:rsidP="00C166FE">
      <w:pPr>
        <w:jc w:val="both"/>
        <w:rPr>
          <w:b/>
          <w:color w:val="000000" w:themeColor="text1"/>
        </w:rPr>
      </w:pPr>
      <w:r>
        <w:rPr>
          <w:b/>
          <w:color w:val="000000" w:themeColor="text1"/>
        </w:rPr>
        <w:t>KUNSTWISSENSCHAFT</w:t>
      </w:r>
    </w:p>
    <w:p w14:paraId="5DC5130F" w14:textId="77777777" w:rsidR="008D747A" w:rsidRPr="008D747A" w:rsidRDefault="008D747A" w:rsidP="00A93BD4">
      <w:pPr>
        <w:spacing w:line="240" w:lineRule="auto"/>
        <w:jc w:val="both"/>
        <w:rPr>
          <w:b/>
          <w:color w:val="000000" w:themeColor="text1"/>
        </w:rPr>
      </w:pPr>
    </w:p>
    <w:p w14:paraId="7435E0AD" w14:textId="77777777" w:rsidR="00C166FE" w:rsidRPr="008D747A" w:rsidRDefault="00C166FE" w:rsidP="00A93BD4">
      <w:pPr>
        <w:spacing w:line="240" w:lineRule="auto"/>
        <w:rPr>
          <w:rFonts w:cs="Times New Roman"/>
          <w:noProof/>
          <w:color w:val="000000" w:themeColor="text1"/>
          <w:szCs w:val="22"/>
        </w:rPr>
      </w:pPr>
    </w:p>
    <w:p w14:paraId="5973C97E" w14:textId="77777777" w:rsidR="008D747A" w:rsidRPr="00276D8C" w:rsidRDefault="008D747A" w:rsidP="008D747A">
      <w:pPr>
        <w:jc w:val="both"/>
        <w:rPr>
          <w:rFonts w:cs="Times New Roman"/>
          <w:i/>
          <w:color w:val="000000" w:themeColor="text1"/>
          <w:szCs w:val="22"/>
        </w:rPr>
      </w:pPr>
      <w:r w:rsidRPr="00276D8C">
        <w:rPr>
          <w:rFonts w:cs="Times New Roman"/>
          <w:b/>
          <w:i/>
          <w:color w:val="000000" w:themeColor="text1"/>
          <w:szCs w:val="22"/>
        </w:rPr>
        <w:t>Offenes</w:t>
      </w:r>
      <w:r w:rsidRPr="00276D8C">
        <w:rPr>
          <w:rFonts w:cs="Times New Roman"/>
          <w:i/>
          <w:color w:val="000000" w:themeColor="text1"/>
          <w:szCs w:val="22"/>
        </w:rPr>
        <w:t xml:space="preserve"> </w:t>
      </w:r>
      <w:r w:rsidRPr="00276D8C">
        <w:rPr>
          <w:rFonts w:cs="Times New Roman"/>
          <w:b/>
          <w:i/>
          <w:color w:val="000000" w:themeColor="text1"/>
          <w:szCs w:val="22"/>
        </w:rPr>
        <w:t>Promotionskolloquium für Ausstellungsstudien</w:t>
      </w:r>
    </w:p>
    <w:p w14:paraId="4A05BAFE" w14:textId="3E136AF4" w:rsidR="008D747A" w:rsidRDefault="008D747A" w:rsidP="008D747A">
      <w:pPr>
        <w:jc w:val="both"/>
        <w:rPr>
          <w:rFonts w:cs="Times New Roman"/>
          <w:color w:val="000000" w:themeColor="text1"/>
          <w:szCs w:val="22"/>
        </w:rPr>
      </w:pPr>
      <w:r w:rsidRPr="008D747A">
        <w:rPr>
          <w:rFonts w:cs="Times New Roman"/>
          <w:color w:val="000000" w:themeColor="text1"/>
          <w:szCs w:val="22"/>
        </w:rPr>
        <w:t>Ziel des Kolloquiums ist a) die Nachwuchsförderung, b) die internationale Vernetzung des documenta Instituts und c) die Etablierung Kassels als internationales und innovatives Kompetenzzentrum für den Themenbereich. Zu zumindest einmal jährlich stattfindenden, zweitägigen Kolloquien werden Prom</w:t>
      </w:r>
      <w:r w:rsidRPr="008D747A">
        <w:rPr>
          <w:rFonts w:cs="Times New Roman"/>
          <w:color w:val="000000" w:themeColor="text1"/>
          <w:szCs w:val="22"/>
        </w:rPr>
        <w:t>o</w:t>
      </w:r>
      <w:r w:rsidRPr="008D747A">
        <w:rPr>
          <w:rFonts w:cs="Times New Roman"/>
          <w:color w:val="000000" w:themeColor="text1"/>
          <w:szCs w:val="22"/>
        </w:rPr>
        <w:t>venden der Universität Kassel wie auch anderer Universitäten eingeladen, aus ihren Forschungen zu berichten und diese zur Diskussion zu stellen. Abendliche Key Note Lectures geben zusätzliche I</w:t>
      </w:r>
      <w:r w:rsidRPr="008D747A">
        <w:rPr>
          <w:rFonts w:cs="Times New Roman"/>
          <w:color w:val="000000" w:themeColor="text1"/>
          <w:szCs w:val="22"/>
        </w:rPr>
        <w:t>m</w:t>
      </w:r>
      <w:r w:rsidRPr="008D747A">
        <w:rPr>
          <w:rFonts w:cs="Times New Roman"/>
          <w:color w:val="000000" w:themeColor="text1"/>
          <w:szCs w:val="22"/>
        </w:rPr>
        <w:t xml:space="preserve">pulse. Die Ergebnisse der Kolloquien werden vom Zentrum für Ausstellungsstudien im Nachgang publiziert. </w:t>
      </w:r>
    </w:p>
    <w:p w14:paraId="0DD67B2B" w14:textId="77777777" w:rsidR="00C956A6" w:rsidRDefault="00C956A6" w:rsidP="008D747A">
      <w:pPr>
        <w:jc w:val="both"/>
        <w:rPr>
          <w:rFonts w:cs="Times New Roman"/>
          <w:color w:val="000000" w:themeColor="text1"/>
          <w:szCs w:val="22"/>
        </w:rPr>
      </w:pPr>
    </w:p>
    <w:p w14:paraId="42D29F1A" w14:textId="77777777" w:rsidR="00C956A6" w:rsidRPr="008D747A" w:rsidRDefault="00C956A6" w:rsidP="00C956A6">
      <w:pPr>
        <w:rPr>
          <w:b/>
          <w:i/>
          <w:color w:val="000000" w:themeColor="text1"/>
        </w:rPr>
      </w:pPr>
      <w:r w:rsidRPr="008D747A">
        <w:rPr>
          <w:b/>
          <w:i/>
          <w:color w:val="000000" w:themeColor="text1"/>
        </w:rPr>
        <w:t xml:space="preserve">Aufbau eines </w:t>
      </w:r>
      <w:proofErr w:type="spellStart"/>
      <w:r w:rsidRPr="008D747A">
        <w:rPr>
          <w:b/>
          <w:i/>
          <w:color w:val="000000" w:themeColor="text1"/>
        </w:rPr>
        <w:t>PhD</w:t>
      </w:r>
      <w:proofErr w:type="spellEnd"/>
      <w:r w:rsidRPr="008D747A">
        <w:rPr>
          <w:b/>
          <w:i/>
          <w:color w:val="000000" w:themeColor="text1"/>
        </w:rPr>
        <w:t>/</w:t>
      </w:r>
      <w:proofErr w:type="spellStart"/>
      <w:r w:rsidRPr="008D747A">
        <w:rPr>
          <w:b/>
          <w:i/>
          <w:color w:val="000000" w:themeColor="text1"/>
        </w:rPr>
        <w:t>Doktoratsprogramms</w:t>
      </w:r>
      <w:proofErr w:type="spellEnd"/>
      <w:r w:rsidRPr="008D747A">
        <w:rPr>
          <w:b/>
          <w:i/>
          <w:color w:val="000000" w:themeColor="text1"/>
        </w:rPr>
        <w:t xml:space="preserve"> in Kooperation mit der Aalto University Helsinki</w:t>
      </w:r>
    </w:p>
    <w:p w14:paraId="252E7267" w14:textId="77777777" w:rsidR="00C956A6" w:rsidRDefault="00C956A6" w:rsidP="00C956A6">
      <w:pPr>
        <w:jc w:val="both"/>
        <w:rPr>
          <w:rFonts w:cs="Times New Roman"/>
          <w:noProof/>
          <w:color w:val="000000" w:themeColor="text1"/>
          <w:szCs w:val="22"/>
        </w:rPr>
      </w:pPr>
      <w:r w:rsidRPr="008D747A">
        <w:rPr>
          <w:color w:val="000000" w:themeColor="text1"/>
        </w:rPr>
        <w:t xml:space="preserve">Gemeinsam mit dem international relevanten </w:t>
      </w:r>
      <w:proofErr w:type="spellStart"/>
      <w:r w:rsidRPr="008D747A">
        <w:rPr>
          <w:color w:val="000000" w:themeColor="text1"/>
        </w:rPr>
        <w:t>Arts</w:t>
      </w:r>
      <w:proofErr w:type="spellEnd"/>
      <w:r w:rsidRPr="008D747A">
        <w:rPr>
          <w:color w:val="000000" w:themeColor="text1"/>
        </w:rPr>
        <w:t xml:space="preserve"> </w:t>
      </w:r>
      <w:proofErr w:type="spellStart"/>
      <w:r w:rsidRPr="008D747A">
        <w:rPr>
          <w:color w:val="000000" w:themeColor="text1"/>
        </w:rPr>
        <w:t>PhD</w:t>
      </w:r>
      <w:proofErr w:type="spellEnd"/>
      <w:r w:rsidRPr="008D747A">
        <w:rPr>
          <w:color w:val="000000" w:themeColor="text1"/>
        </w:rPr>
        <w:t xml:space="preserve"> der Aalto University wird ein transnationales </w:t>
      </w:r>
      <w:proofErr w:type="spellStart"/>
      <w:r w:rsidRPr="008D747A">
        <w:rPr>
          <w:color w:val="000000" w:themeColor="text1"/>
        </w:rPr>
        <w:t>Doktoratsprogramm</w:t>
      </w:r>
      <w:proofErr w:type="spellEnd"/>
      <w:r w:rsidRPr="008D747A">
        <w:rPr>
          <w:color w:val="000000" w:themeColor="text1"/>
        </w:rPr>
        <w:t xml:space="preserve"> entwickelt. Die Lehre findet in Kassel, in Helsinki und in Form von Exkursionen statt – wobei Forschungskolloquien vorwiegend in den jeweiligen Städten der Lehrenden stattfinden werden. Durch die Kooperation, die gemeinsame Entwicklung des Curriculums und Bewerbung zw</w:t>
      </w:r>
      <w:r w:rsidRPr="008D747A">
        <w:rPr>
          <w:color w:val="000000" w:themeColor="text1"/>
        </w:rPr>
        <w:t>i</w:t>
      </w:r>
      <w:r w:rsidRPr="008D747A">
        <w:rPr>
          <w:color w:val="000000" w:themeColor="text1"/>
        </w:rPr>
        <w:t xml:space="preserve">schen documenta </w:t>
      </w:r>
      <w:proofErr w:type="spellStart"/>
      <w:r w:rsidRPr="008D747A">
        <w:rPr>
          <w:color w:val="000000" w:themeColor="text1"/>
        </w:rPr>
        <w:t>studien</w:t>
      </w:r>
      <w:proofErr w:type="spellEnd"/>
      <w:r w:rsidRPr="008D747A">
        <w:rPr>
          <w:color w:val="000000" w:themeColor="text1"/>
        </w:rPr>
        <w:t xml:space="preserve"> (Kunsthochschule Kassel) mit </w:t>
      </w:r>
      <w:proofErr w:type="spellStart"/>
      <w:r w:rsidRPr="008D747A">
        <w:rPr>
          <w:color w:val="000000" w:themeColor="text1"/>
        </w:rPr>
        <w:t>curating</w:t>
      </w:r>
      <w:proofErr w:type="spellEnd"/>
      <w:r w:rsidRPr="008D747A">
        <w:rPr>
          <w:color w:val="000000" w:themeColor="text1"/>
        </w:rPr>
        <w:t xml:space="preserve"> </w:t>
      </w:r>
      <w:proofErr w:type="spellStart"/>
      <w:r w:rsidRPr="008D747A">
        <w:rPr>
          <w:color w:val="000000" w:themeColor="text1"/>
        </w:rPr>
        <w:t>and</w:t>
      </w:r>
      <w:proofErr w:type="spellEnd"/>
      <w:r w:rsidRPr="008D747A">
        <w:rPr>
          <w:color w:val="000000" w:themeColor="text1"/>
        </w:rPr>
        <w:t xml:space="preserve"> </w:t>
      </w:r>
      <w:proofErr w:type="spellStart"/>
      <w:r w:rsidRPr="008D747A">
        <w:rPr>
          <w:color w:val="000000" w:themeColor="text1"/>
        </w:rPr>
        <w:t>mediating</w:t>
      </w:r>
      <w:proofErr w:type="spellEnd"/>
      <w:r w:rsidRPr="008D747A">
        <w:rPr>
          <w:color w:val="000000" w:themeColor="text1"/>
        </w:rPr>
        <w:t xml:space="preserve"> </w:t>
      </w:r>
      <w:proofErr w:type="spellStart"/>
      <w:r w:rsidRPr="008D747A">
        <w:rPr>
          <w:color w:val="000000" w:themeColor="text1"/>
        </w:rPr>
        <w:t>art</w:t>
      </w:r>
      <w:proofErr w:type="spellEnd"/>
      <w:r w:rsidRPr="008D747A">
        <w:rPr>
          <w:color w:val="000000" w:themeColor="text1"/>
        </w:rPr>
        <w:t xml:space="preserve"> (Aalto University), ermöglicht das Programm transdisziplinäre und translokale Forschung auf </w:t>
      </w:r>
      <w:proofErr w:type="spellStart"/>
      <w:r w:rsidRPr="008D747A">
        <w:rPr>
          <w:color w:val="000000" w:themeColor="text1"/>
        </w:rPr>
        <w:t>PhD</w:t>
      </w:r>
      <w:proofErr w:type="spellEnd"/>
      <w:r w:rsidRPr="008D747A">
        <w:rPr>
          <w:color w:val="000000" w:themeColor="text1"/>
        </w:rPr>
        <w:t xml:space="preserve"> Ebene, die </w:t>
      </w:r>
      <w:proofErr w:type="spellStart"/>
      <w:r w:rsidRPr="008D747A">
        <w:rPr>
          <w:color w:val="000000" w:themeColor="text1"/>
        </w:rPr>
        <w:t>die</w:t>
      </w:r>
      <w:proofErr w:type="spellEnd"/>
      <w:r w:rsidRPr="008D747A">
        <w:rPr>
          <w:color w:val="000000" w:themeColor="text1"/>
        </w:rPr>
        <w:t xml:space="preserve"> Qualität des Doktorats nicht infrage stellt: Die Studierenden machen den Abschluss entweder in Form kuns</w:t>
      </w:r>
      <w:r w:rsidRPr="008D747A">
        <w:rPr>
          <w:color w:val="000000" w:themeColor="text1"/>
        </w:rPr>
        <w:t>t</w:t>
      </w:r>
      <w:r w:rsidRPr="008D747A">
        <w:rPr>
          <w:color w:val="000000" w:themeColor="text1"/>
        </w:rPr>
        <w:t>wissenschaftlicher Promotionen (Kunsthochschule Kassel) oder künstlerisch/</w:t>
      </w:r>
      <w:proofErr w:type="spellStart"/>
      <w:r w:rsidRPr="008D747A">
        <w:rPr>
          <w:color w:val="000000" w:themeColor="text1"/>
        </w:rPr>
        <w:t>kuratorischer</w:t>
      </w:r>
      <w:proofErr w:type="spellEnd"/>
      <w:r w:rsidRPr="008D747A">
        <w:rPr>
          <w:color w:val="000000" w:themeColor="text1"/>
        </w:rPr>
        <w:t xml:space="preserve"> </w:t>
      </w:r>
      <w:proofErr w:type="spellStart"/>
      <w:r w:rsidRPr="008D747A">
        <w:rPr>
          <w:color w:val="000000" w:themeColor="text1"/>
        </w:rPr>
        <w:t>PhDs</w:t>
      </w:r>
      <w:proofErr w:type="spellEnd"/>
      <w:r w:rsidRPr="008D747A">
        <w:rPr>
          <w:color w:val="000000" w:themeColor="text1"/>
        </w:rPr>
        <w:t xml:space="preserve"> mit Praxisanteil (Aalto University). </w:t>
      </w:r>
      <w:r w:rsidRPr="008D747A">
        <w:rPr>
          <w:rFonts w:cs="Times New Roman"/>
          <w:noProof/>
          <w:color w:val="000000" w:themeColor="text1"/>
          <w:szCs w:val="22"/>
        </w:rPr>
        <w:t xml:space="preserve">Das Studienprogramm findet in englischer Sprache statt. Des Weiteren hat das Goethe-Institut Sao Paulo starkes Interesse an einer Partnerschaft signalisiert – z.B. in Bezug </w:t>
      </w:r>
      <w:r w:rsidRPr="008D747A">
        <w:rPr>
          <w:rFonts w:cs="Times New Roman"/>
          <w:noProof/>
          <w:color w:val="000000" w:themeColor="text1"/>
          <w:szCs w:val="22"/>
        </w:rPr>
        <w:lastRenderedPageBreak/>
        <w:t>auf Residencies – und will Kooperationsformate (im Sinne von Süd/Nord-PartnerInnschaften) entwickeln.</w:t>
      </w:r>
    </w:p>
    <w:p w14:paraId="783FCE19" w14:textId="77777777" w:rsidR="00C956A6" w:rsidRPr="008D747A" w:rsidRDefault="00C956A6" w:rsidP="008D747A">
      <w:pPr>
        <w:jc w:val="both"/>
        <w:rPr>
          <w:rFonts w:cs="Times New Roman"/>
          <w:color w:val="000000" w:themeColor="text1"/>
          <w:szCs w:val="22"/>
        </w:rPr>
      </w:pPr>
    </w:p>
    <w:p w14:paraId="231657EE" w14:textId="77777777" w:rsidR="00C956A6" w:rsidRDefault="00C956A6" w:rsidP="00C956A6">
      <w:pPr>
        <w:spacing w:line="240" w:lineRule="auto"/>
        <w:jc w:val="both"/>
        <w:rPr>
          <w:b/>
          <w:color w:val="808080" w:themeColor="background1" w:themeShade="80"/>
        </w:rPr>
      </w:pPr>
      <w:bookmarkStart w:id="81" w:name="_Toc387237535"/>
      <w:bookmarkStart w:id="82" w:name="_Toc387237755"/>
      <w:bookmarkStart w:id="83" w:name="_Toc387410749"/>
    </w:p>
    <w:p w14:paraId="56DA6A9E" w14:textId="489A0F75" w:rsidR="00DA6E61" w:rsidRPr="00C956A6" w:rsidRDefault="00FF15D6" w:rsidP="00BC61CA">
      <w:pPr>
        <w:pStyle w:val="berschrift1"/>
      </w:pPr>
      <w:bookmarkStart w:id="84" w:name="_Toc387555399"/>
      <w:bookmarkStart w:id="85" w:name="_Toc387555444"/>
      <w:bookmarkStart w:id="86" w:name="_Toc387555566"/>
      <w:bookmarkStart w:id="87" w:name="_Toc387555600"/>
      <w:r w:rsidRPr="00C956A6">
        <w:t>V</w:t>
      </w:r>
      <w:r w:rsidR="0067675A" w:rsidRPr="00C956A6">
        <w:t xml:space="preserve">. </w:t>
      </w:r>
      <w:r w:rsidR="008E074C" w:rsidRPr="00C956A6">
        <w:t>Mitglieder und Organisation</w:t>
      </w:r>
      <w:bookmarkEnd w:id="81"/>
      <w:bookmarkEnd w:id="82"/>
      <w:bookmarkEnd w:id="83"/>
      <w:bookmarkEnd w:id="84"/>
      <w:bookmarkEnd w:id="85"/>
      <w:bookmarkEnd w:id="86"/>
      <w:bookmarkEnd w:id="87"/>
    </w:p>
    <w:p w14:paraId="16010D03" w14:textId="77777777" w:rsidR="006A17D0" w:rsidRPr="006A17D0" w:rsidRDefault="006A17D0" w:rsidP="006A17D0"/>
    <w:p w14:paraId="4DCD0DBE" w14:textId="7D969958" w:rsidR="00F64B06" w:rsidRPr="006A17D0" w:rsidRDefault="000C48E2" w:rsidP="00BC61CA">
      <w:pPr>
        <w:pStyle w:val="berschrift2"/>
      </w:pPr>
      <w:bookmarkStart w:id="88" w:name="_Toc387237756"/>
      <w:bookmarkStart w:id="89" w:name="_Toc387555400"/>
      <w:bookmarkStart w:id="90" w:name="_Toc387555445"/>
      <w:bookmarkStart w:id="91" w:name="_Toc387555567"/>
      <w:bookmarkStart w:id="92" w:name="_Toc387555601"/>
      <w:r w:rsidRPr="006A17D0">
        <w:t>1. Mitglieder</w:t>
      </w:r>
      <w:bookmarkEnd w:id="88"/>
      <w:bookmarkEnd w:id="89"/>
      <w:bookmarkEnd w:id="90"/>
      <w:bookmarkEnd w:id="91"/>
      <w:bookmarkEnd w:id="92"/>
      <w:r w:rsidRPr="006A17D0">
        <w:t xml:space="preserve"> </w:t>
      </w:r>
    </w:p>
    <w:p w14:paraId="1D583B41" w14:textId="0464885E" w:rsidR="006F3E66" w:rsidRDefault="006F3E66" w:rsidP="009B3329">
      <w:pPr>
        <w:rPr>
          <w:rFonts w:ascii="Times Roman" w:hAnsi="Times Roman" w:cs="Times Roman"/>
          <w:sz w:val="24"/>
        </w:rPr>
      </w:pPr>
      <w:bookmarkStart w:id="93" w:name="_Toc387237538"/>
      <w:bookmarkStart w:id="94" w:name="_Toc387237757"/>
      <w:r>
        <w:t xml:space="preserve">Gründungsdirektorin: </w:t>
      </w:r>
    </w:p>
    <w:p w14:paraId="5CE5F691" w14:textId="354845A1" w:rsidR="006F3E66" w:rsidRDefault="006F3E66" w:rsidP="009B3329">
      <w:pPr>
        <w:rPr>
          <w:color w:val="0000FF"/>
        </w:rPr>
      </w:pPr>
      <w:r>
        <w:t xml:space="preserve">Prof. Dr. Nora Sternfeld, Fachbereich Kunstwissenschaft/ E-Mail: </w:t>
      </w:r>
      <w:hyperlink r:id="rId8" w:history="1">
        <w:r w:rsidRPr="00B02053">
          <w:rPr>
            <w:rStyle w:val="Link"/>
          </w:rPr>
          <w:t>nora.sternfeld@uni-kassel.de</w:t>
        </w:r>
      </w:hyperlink>
    </w:p>
    <w:p w14:paraId="54CA8DDD" w14:textId="77777777" w:rsidR="006F3E66" w:rsidRDefault="006F3E66" w:rsidP="009B3329">
      <w:pPr>
        <w:rPr>
          <w:rFonts w:ascii="Times Roman" w:hAnsi="Times Roman" w:cs="Times Roman"/>
          <w:sz w:val="24"/>
        </w:rPr>
      </w:pPr>
    </w:p>
    <w:p w14:paraId="7D30FD3A" w14:textId="77777777" w:rsidR="006F3E66" w:rsidRPr="009B3329" w:rsidRDefault="006F3E66" w:rsidP="009B3329">
      <w:r w:rsidRPr="009B3329">
        <w:t xml:space="preserve">Stellvertretender Gründungsdirektor: </w:t>
      </w:r>
    </w:p>
    <w:p w14:paraId="055F8A45" w14:textId="218CB918" w:rsidR="006F3E66" w:rsidRPr="009B3329" w:rsidRDefault="006F3E66" w:rsidP="009B3329">
      <w:pPr>
        <w:rPr>
          <w:rFonts w:cs="Times New Roman"/>
          <w:szCs w:val="22"/>
        </w:rPr>
      </w:pPr>
      <w:r w:rsidRPr="009B3329">
        <w:rPr>
          <w:rFonts w:cs="Times New Roman"/>
          <w:szCs w:val="22"/>
        </w:rPr>
        <w:t xml:space="preserve">N.N, </w:t>
      </w:r>
      <w:r w:rsidRPr="002922EB">
        <w:rPr>
          <w:rFonts w:cs="Times New Roman"/>
          <w:szCs w:val="22"/>
        </w:rPr>
        <w:t>Fachbereich</w:t>
      </w:r>
    </w:p>
    <w:p w14:paraId="5B6F9121" w14:textId="595DA246" w:rsidR="006F3E66" w:rsidRPr="009B3329" w:rsidRDefault="006F3E66" w:rsidP="009B3329">
      <w:pPr>
        <w:rPr>
          <w:rFonts w:cs="Times New Roman"/>
          <w:szCs w:val="22"/>
        </w:rPr>
      </w:pPr>
      <w:r w:rsidRPr="009B3329">
        <w:rPr>
          <w:rFonts w:cs="Times New Roman"/>
          <w:szCs w:val="22"/>
        </w:rPr>
        <w:t> </w:t>
      </w:r>
      <w:r w:rsidR="002E6F85" w:rsidRPr="009B3329">
        <w:rPr>
          <w:rFonts w:cs="Times New Roman"/>
          <w:szCs w:val="22"/>
        </w:rPr>
        <w:t xml:space="preserve">Tel.: </w:t>
      </w:r>
      <w:r w:rsidRPr="009B3329">
        <w:rPr>
          <w:rFonts w:cs="Times New Roman"/>
          <w:szCs w:val="22"/>
        </w:rPr>
        <w:t xml:space="preserve">/ E-Mail: </w:t>
      </w:r>
    </w:p>
    <w:p w14:paraId="621F90F4" w14:textId="16C9CC06" w:rsidR="006F3E66" w:rsidRPr="009B3329" w:rsidRDefault="006F3E66" w:rsidP="009B3329">
      <w:pPr>
        <w:rPr>
          <w:rFonts w:cs="Times New Roman"/>
          <w:color w:val="000000"/>
          <w:szCs w:val="22"/>
        </w:rPr>
      </w:pPr>
      <w:r w:rsidRPr="009B3329">
        <w:rPr>
          <w:rFonts w:cs="Times New Roman"/>
          <w:noProof/>
          <w:color w:val="000000"/>
          <w:szCs w:val="22"/>
        </w:rPr>
        <w:drawing>
          <wp:inline distT="0" distB="0" distL="0" distR="0" wp14:anchorId="0A505EA0" wp14:editId="2448C567">
            <wp:extent cx="1016000" cy="12700"/>
            <wp:effectExtent l="0" t="0" r="0" b="1270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16000" cy="12700"/>
                    </a:xfrm>
                    <a:prstGeom prst="rect">
                      <a:avLst/>
                    </a:prstGeom>
                    <a:noFill/>
                    <a:ln>
                      <a:noFill/>
                    </a:ln>
                  </pic:spPr>
                </pic:pic>
              </a:graphicData>
            </a:graphic>
          </wp:inline>
        </w:drawing>
      </w:r>
      <w:r w:rsidRPr="009B3329">
        <w:rPr>
          <w:rFonts w:cs="Times New Roman"/>
          <w:color w:val="000000"/>
          <w:szCs w:val="22"/>
        </w:rPr>
        <w:t xml:space="preserve"> </w:t>
      </w:r>
      <w:r w:rsidRPr="009B3329">
        <w:rPr>
          <w:rFonts w:cs="Times New Roman"/>
          <w:noProof/>
          <w:color w:val="000000"/>
          <w:szCs w:val="22"/>
        </w:rPr>
        <w:drawing>
          <wp:inline distT="0" distB="0" distL="0" distR="0" wp14:anchorId="484ACB0F" wp14:editId="1F1B9D70">
            <wp:extent cx="1314450" cy="12700"/>
            <wp:effectExtent l="0" t="0" r="6350" b="12700"/>
            <wp:docPr id="2"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14450" cy="12700"/>
                    </a:xfrm>
                    <a:prstGeom prst="rect">
                      <a:avLst/>
                    </a:prstGeom>
                    <a:noFill/>
                    <a:ln>
                      <a:noFill/>
                    </a:ln>
                  </pic:spPr>
                </pic:pic>
              </a:graphicData>
            </a:graphic>
          </wp:inline>
        </w:drawing>
      </w:r>
    </w:p>
    <w:p w14:paraId="1B7C2020" w14:textId="57E853BB" w:rsidR="006F3E66" w:rsidRPr="009B3329" w:rsidRDefault="006F3E66" w:rsidP="009B3329">
      <w:pPr>
        <w:rPr>
          <w:rFonts w:cs="Times New Roman"/>
          <w:b/>
          <w:color w:val="000000"/>
          <w:szCs w:val="22"/>
        </w:rPr>
      </w:pPr>
      <w:r w:rsidRPr="009B3329">
        <w:rPr>
          <w:rFonts w:cs="Times New Roman"/>
          <w:b/>
          <w:iCs/>
          <w:color w:val="000000"/>
          <w:szCs w:val="22"/>
        </w:rPr>
        <w:t>Beteiligte Einrichtungen bei Gründung</w:t>
      </w:r>
    </w:p>
    <w:p w14:paraId="03E9191C" w14:textId="00A06A92" w:rsidR="006F3E66" w:rsidRPr="009B3329" w:rsidRDefault="006F3E66" w:rsidP="009B3329">
      <w:pPr>
        <w:rPr>
          <w:rFonts w:cs="Times New Roman"/>
          <w:color w:val="000000"/>
          <w:szCs w:val="22"/>
        </w:rPr>
      </w:pPr>
      <w:r w:rsidRPr="009B3329">
        <w:rPr>
          <w:rFonts w:cs="Times New Roman"/>
          <w:color w:val="000000"/>
          <w:szCs w:val="22"/>
        </w:rPr>
        <w:t xml:space="preserve">Fachbereich </w:t>
      </w:r>
      <w:r w:rsidR="0091621C" w:rsidRPr="009B3329">
        <w:rPr>
          <w:rFonts w:cs="Times New Roman"/>
          <w:color w:val="000000"/>
          <w:szCs w:val="22"/>
        </w:rPr>
        <w:t>Kunstwissenschaft/</w:t>
      </w:r>
      <w:r w:rsidR="00823B07" w:rsidRPr="009B3329">
        <w:rPr>
          <w:rFonts w:cs="Times New Roman"/>
          <w:color w:val="000000"/>
          <w:szCs w:val="22"/>
        </w:rPr>
        <w:t xml:space="preserve">Fachbereich </w:t>
      </w:r>
      <w:r w:rsidR="0083639B" w:rsidRPr="0083639B">
        <w:rPr>
          <w:rFonts w:cs="Times New Roman"/>
          <w:color w:val="000000"/>
          <w:szCs w:val="22"/>
        </w:rPr>
        <w:t>Sozialwissenschaft/</w:t>
      </w:r>
      <w:r w:rsidR="00823B07" w:rsidRPr="009B3329">
        <w:rPr>
          <w:rFonts w:cs="Times New Roman"/>
          <w:color w:val="000000"/>
          <w:szCs w:val="22"/>
        </w:rPr>
        <w:t xml:space="preserve">Fachbereich </w:t>
      </w:r>
      <w:r w:rsidR="0091621C" w:rsidRPr="009B3329">
        <w:rPr>
          <w:rFonts w:cs="Times New Roman"/>
          <w:color w:val="000000"/>
          <w:szCs w:val="22"/>
        </w:rPr>
        <w:t>Geisteswisse</w:t>
      </w:r>
      <w:r w:rsidR="0091621C" w:rsidRPr="009B3329">
        <w:rPr>
          <w:rFonts w:cs="Times New Roman"/>
          <w:color w:val="000000"/>
          <w:szCs w:val="22"/>
        </w:rPr>
        <w:t>n</w:t>
      </w:r>
      <w:r w:rsidR="0091621C" w:rsidRPr="009B3329">
        <w:rPr>
          <w:rFonts w:cs="Times New Roman"/>
          <w:color w:val="000000"/>
          <w:szCs w:val="22"/>
        </w:rPr>
        <w:t>schaft</w:t>
      </w:r>
      <w:r w:rsidR="0083639B" w:rsidRPr="0083639B">
        <w:rPr>
          <w:rFonts w:cs="Times New Roman"/>
          <w:color w:val="000000"/>
          <w:szCs w:val="22"/>
        </w:rPr>
        <w:t>/</w:t>
      </w:r>
      <w:r w:rsidR="00823B07" w:rsidRPr="009B3329">
        <w:rPr>
          <w:rFonts w:cs="Times New Roman"/>
          <w:color w:val="000000"/>
          <w:szCs w:val="22"/>
        </w:rPr>
        <w:t>Fachbereich Architektur</w:t>
      </w:r>
      <w:r w:rsidR="0091621C" w:rsidRPr="009B3329">
        <w:rPr>
          <w:rFonts w:cs="Times New Roman"/>
          <w:color w:val="000000"/>
          <w:szCs w:val="22"/>
        </w:rPr>
        <w:t xml:space="preserve"> sowie die Perspektive der </w:t>
      </w:r>
      <w:r w:rsidR="00276D8C">
        <w:rPr>
          <w:rFonts w:cs="Times New Roman"/>
          <w:color w:val="000000"/>
          <w:szCs w:val="22"/>
        </w:rPr>
        <w:t>K</w:t>
      </w:r>
      <w:r w:rsidR="0091621C" w:rsidRPr="009B3329">
        <w:rPr>
          <w:rFonts w:cs="Times New Roman"/>
          <w:color w:val="000000"/>
          <w:szCs w:val="22"/>
        </w:rPr>
        <w:t>ünstlerischen Forschung</w:t>
      </w:r>
    </w:p>
    <w:p w14:paraId="41AC8EE0" w14:textId="77777777" w:rsidR="002922EB" w:rsidRDefault="002922EB" w:rsidP="009B3329">
      <w:pPr>
        <w:rPr>
          <w:rFonts w:cs="Times New Roman"/>
          <w:iCs/>
          <w:color w:val="000000"/>
          <w:szCs w:val="22"/>
        </w:rPr>
      </w:pPr>
    </w:p>
    <w:p w14:paraId="20750477" w14:textId="77777777" w:rsidR="006F3E66" w:rsidRPr="009B3329" w:rsidRDefault="006F3E66" w:rsidP="009B3329">
      <w:pPr>
        <w:rPr>
          <w:rFonts w:cs="Times New Roman"/>
          <w:b/>
          <w:color w:val="000000"/>
          <w:szCs w:val="22"/>
        </w:rPr>
      </w:pPr>
      <w:r w:rsidRPr="009B3329">
        <w:rPr>
          <w:rFonts w:cs="Times New Roman"/>
          <w:b/>
          <w:iCs/>
          <w:color w:val="000000"/>
          <w:szCs w:val="22"/>
        </w:rPr>
        <w:t xml:space="preserve">Gründungsmitglieder </w:t>
      </w:r>
    </w:p>
    <w:tbl>
      <w:tblPr>
        <w:tblW w:w="11545" w:type="dxa"/>
        <w:tblBorders>
          <w:top w:val="nil"/>
          <w:left w:val="nil"/>
          <w:right w:val="nil"/>
        </w:tblBorders>
        <w:tblLayout w:type="fixed"/>
        <w:tblLook w:val="0000" w:firstRow="0" w:lastRow="0" w:firstColumn="0" w:lastColumn="0" w:noHBand="0" w:noVBand="0"/>
      </w:tblPr>
      <w:tblGrid>
        <w:gridCol w:w="5226"/>
        <w:gridCol w:w="6319"/>
      </w:tblGrid>
      <w:tr w:rsidR="006F3E66" w14:paraId="4CBBEF8F" w14:textId="77777777" w:rsidTr="007B18E1">
        <w:tc>
          <w:tcPr>
            <w:tcW w:w="5226" w:type="dxa"/>
            <w:tcBorders>
              <w:top w:val="single" w:sz="4" w:space="0" w:color="B2B2B2"/>
              <w:left w:val="single" w:sz="4" w:space="0" w:color="B2B2B2"/>
              <w:bottom w:val="single" w:sz="4" w:space="0" w:color="B2B2B2"/>
              <w:right w:val="single" w:sz="4" w:space="0" w:color="B2B2B2"/>
            </w:tcBorders>
            <w:shd w:val="clear" w:color="auto" w:fill="D1D1D1"/>
            <w:tcMar>
              <w:top w:w="20" w:type="nil"/>
              <w:left w:w="20" w:type="nil"/>
              <w:bottom w:w="20" w:type="nil"/>
              <w:right w:w="20" w:type="nil"/>
            </w:tcMar>
            <w:vAlign w:val="center"/>
          </w:tcPr>
          <w:p w14:paraId="44391309" w14:textId="77777777" w:rsidR="006F3E66" w:rsidRPr="009B3329" w:rsidRDefault="006F3E66" w:rsidP="009B3329">
            <w:pPr>
              <w:rPr>
                <w:rFonts w:cs="Times New Roman"/>
                <w:b/>
                <w:color w:val="000000"/>
                <w:szCs w:val="22"/>
              </w:rPr>
            </w:pPr>
            <w:r w:rsidRPr="009B3329">
              <w:rPr>
                <w:rFonts w:cs="Times New Roman"/>
                <w:b/>
                <w:color w:val="000000"/>
                <w:szCs w:val="22"/>
              </w:rPr>
              <w:t xml:space="preserve">Name </w:t>
            </w:r>
          </w:p>
        </w:tc>
        <w:tc>
          <w:tcPr>
            <w:tcW w:w="6319" w:type="dxa"/>
            <w:tcBorders>
              <w:top w:val="single" w:sz="4" w:space="0" w:color="B2B2B2"/>
              <w:left w:val="single" w:sz="4" w:space="0" w:color="B2B2B2"/>
              <w:bottom w:val="single" w:sz="4" w:space="0" w:color="B2B2B2"/>
              <w:right w:val="single" w:sz="4" w:space="0" w:color="B2B2B2"/>
            </w:tcBorders>
            <w:shd w:val="clear" w:color="auto" w:fill="D1D1D1"/>
            <w:tcMar>
              <w:top w:w="20" w:type="nil"/>
              <w:left w:w="20" w:type="nil"/>
              <w:bottom w:w="20" w:type="nil"/>
              <w:right w:w="20" w:type="nil"/>
            </w:tcMar>
            <w:vAlign w:val="center"/>
          </w:tcPr>
          <w:p w14:paraId="6B26DB67" w14:textId="02363C18" w:rsidR="006F3E66" w:rsidRPr="002922EB" w:rsidRDefault="006F3E66" w:rsidP="009B3329">
            <w:pPr>
              <w:rPr>
                <w:rFonts w:cs="Times New Roman"/>
                <w:szCs w:val="22"/>
              </w:rPr>
            </w:pPr>
            <w:r w:rsidRPr="00AA794E">
              <w:rPr>
                <w:rFonts w:cs="Times New Roman"/>
                <w:noProof/>
                <w:szCs w:val="22"/>
              </w:rPr>
              <w:drawing>
                <wp:inline distT="0" distB="0" distL="0" distR="0" wp14:anchorId="785CDB5B" wp14:editId="6E74B1FB">
                  <wp:extent cx="6350" cy="6350"/>
                  <wp:effectExtent l="0" t="0" r="0" b="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350" cy="6350"/>
                          </a:xfrm>
                          <a:prstGeom prst="rect">
                            <a:avLst/>
                          </a:prstGeom>
                          <a:noFill/>
                          <a:ln>
                            <a:noFill/>
                          </a:ln>
                        </pic:spPr>
                      </pic:pic>
                    </a:graphicData>
                  </a:graphic>
                </wp:inline>
              </w:drawing>
            </w:r>
            <w:r w:rsidRPr="009B3329">
              <w:rPr>
                <w:rFonts w:cs="Times New Roman"/>
                <w:b/>
                <w:szCs w:val="22"/>
              </w:rPr>
              <w:t>Fachgebiet / Fachbereich</w:t>
            </w:r>
            <w:r w:rsidR="002922EB" w:rsidRPr="002922EB">
              <w:rPr>
                <w:rFonts w:cs="Times New Roman"/>
                <w:b/>
                <w:szCs w:val="22"/>
              </w:rPr>
              <w:t>/Per</w:t>
            </w:r>
            <w:r w:rsidR="00054B1E" w:rsidRPr="009B3329">
              <w:rPr>
                <w:rFonts w:cs="Times New Roman"/>
                <w:b/>
                <w:szCs w:val="22"/>
              </w:rPr>
              <w:t>s</w:t>
            </w:r>
            <w:r w:rsidR="002922EB">
              <w:rPr>
                <w:rFonts w:cs="Times New Roman"/>
                <w:b/>
                <w:szCs w:val="22"/>
              </w:rPr>
              <w:t>p</w:t>
            </w:r>
            <w:r w:rsidR="00054B1E" w:rsidRPr="009B3329">
              <w:rPr>
                <w:rFonts w:cs="Times New Roman"/>
                <w:b/>
                <w:szCs w:val="22"/>
              </w:rPr>
              <w:t>ektive</w:t>
            </w:r>
            <w:r w:rsidRPr="009B3329">
              <w:rPr>
                <w:rFonts w:cs="Times New Roman"/>
                <w:b/>
                <w:szCs w:val="22"/>
              </w:rPr>
              <w:t xml:space="preserve"> </w:t>
            </w:r>
          </w:p>
        </w:tc>
      </w:tr>
      <w:tr w:rsidR="006F3E66" w14:paraId="1D53505A" w14:textId="77777777" w:rsidTr="007B18E1">
        <w:tblPrEx>
          <w:tblBorders>
            <w:top w:val="none" w:sz="0" w:space="0" w:color="auto"/>
          </w:tblBorders>
        </w:tblPrEx>
        <w:tc>
          <w:tcPr>
            <w:tcW w:w="5226" w:type="dxa"/>
            <w:tcBorders>
              <w:top w:val="single" w:sz="4" w:space="0" w:color="B3B3B3"/>
              <w:left w:val="single" w:sz="4" w:space="0" w:color="B2B2B2"/>
              <w:bottom w:val="single" w:sz="4" w:space="0" w:color="B3B3B3"/>
              <w:right w:val="single" w:sz="4" w:space="0" w:color="B2B2B2"/>
            </w:tcBorders>
            <w:tcMar>
              <w:top w:w="20" w:type="nil"/>
              <w:left w:w="20" w:type="nil"/>
              <w:bottom w:w="20" w:type="nil"/>
              <w:right w:w="20" w:type="nil"/>
            </w:tcMar>
            <w:vAlign w:val="center"/>
          </w:tcPr>
          <w:p w14:paraId="7649DC36" w14:textId="50C013B5" w:rsidR="006F3E66" w:rsidRPr="009B3329" w:rsidRDefault="00492BF0" w:rsidP="009B3329">
            <w:pPr>
              <w:rPr>
                <w:rFonts w:cs="Times New Roman"/>
                <w:color w:val="000000"/>
                <w:szCs w:val="22"/>
              </w:rPr>
            </w:pPr>
            <w:r w:rsidRPr="009B3329">
              <w:rPr>
                <w:rFonts w:cs="Times New Roman"/>
                <w:color w:val="000000"/>
                <w:szCs w:val="22"/>
              </w:rPr>
              <w:t xml:space="preserve">Prof. Dr. Kai-Uwe </w:t>
            </w:r>
            <w:proofErr w:type="spellStart"/>
            <w:r w:rsidRPr="009B3329">
              <w:rPr>
                <w:rFonts w:cs="Times New Roman"/>
                <w:color w:val="000000"/>
                <w:szCs w:val="22"/>
              </w:rPr>
              <w:t>Hemken</w:t>
            </w:r>
            <w:proofErr w:type="spellEnd"/>
            <w:r w:rsidRPr="009B3329">
              <w:rPr>
                <w:rFonts w:cs="Times New Roman"/>
                <w:color w:val="000000"/>
                <w:szCs w:val="22"/>
              </w:rPr>
              <w:t xml:space="preserve">, </w:t>
            </w:r>
            <w:r w:rsidR="006F3E66" w:rsidRPr="009B3329">
              <w:rPr>
                <w:rFonts w:cs="Times New Roman"/>
                <w:color w:val="000000"/>
                <w:szCs w:val="22"/>
              </w:rPr>
              <w:t xml:space="preserve">Prof. Dr. </w:t>
            </w:r>
            <w:r w:rsidR="001420CC" w:rsidRPr="009B3329">
              <w:rPr>
                <w:rFonts w:cs="Times New Roman"/>
                <w:color w:val="000000"/>
                <w:szCs w:val="22"/>
              </w:rPr>
              <w:t xml:space="preserve">Alexis </w:t>
            </w:r>
            <w:proofErr w:type="spellStart"/>
            <w:r w:rsidR="001420CC" w:rsidRPr="009B3329">
              <w:rPr>
                <w:rFonts w:cs="Times New Roman"/>
                <w:color w:val="000000"/>
                <w:szCs w:val="22"/>
              </w:rPr>
              <w:t>Joachim</w:t>
            </w:r>
            <w:r w:rsidR="001420CC" w:rsidRPr="009B3329">
              <w:rPr>
                <w:rFonts w:cs="Times New Roman"/>
                <w:color w:val="000000"/>
                <w:szCs w:val="22"/>
              </w:rPr>
              <w:t>i</w:t>
            </w:r>
            <w:r w:rsidR="001420CC" w:rsidRPr="009B3329">
              <w:rPr>
                <w:rFonts w:cs="Times New Roman"/>
                <w:color w:val="000000"/>
                <w:szCs w:val="22"/>
              </w:rPr>
              <w:t>dis</w:t>
            </w:r>
            <w:proofErr w:type="spellEnd"/>
            <w:r w:rsidR="00196DD9" w:rsidRPr="009B3329">
              <w:rPr>
                <w:rFonts w:cs="Times New Roman"/>
                <w:color w:val="000000"/>
                <w:szCs w:val="22"/>
              </w:rPr>
              <w:t xml:space="preserve">, </w:t>
            </w:r>
            <w:r w:rsidR="006045A4" w:rsidRPr="009B3329">
              <w:rPr>
                <w:rFonts w:cs="Times New Roman"/>
                <w:color w:val="000000"/>
                <w:szCs w:val="22"/>
              </w:rPr>
              <w:t xml:space="preserve">Dr. Birgit </w:t>
            </w:r>
            <w:proofErr w:type="spellStart"/>
            <w:r w:rsidR="006045A4" w:rsidRPr="009B3329">
              <w:rPr>
                <w:rFonts w:cs="Times New Roman"/>
                <w:color w:val="000000"/>
                <w:szCs w:val="22"/>
              </w:rPr>
              <w:t>Jooss</w:t>
            </w:r>
            <w:proofErr w:type="spellEnd"/>
            <w:r w:rsidR="00A632D4">
              <w:rPr>
                <w:rFonts w:cs="Times New Roman"/>
                <w:color w:val="000000"/>
                <w:szCs w:val="22"/>
              </w:rPr>
              <w:t xml:space="preserve"> (als Honora</w:t>
            </w:r>
            <w:r w:rsidR="0040199B">
              <w:rPr>
                <w:rFonts w:cs="Times New Roman"/>
                <w:color w:val="000000"/>
                <w:szCs w:val="22"/>
              </w:rPr>
              <w:t>r</w:t>
            </w:r>
            <w:r w:rsidR="00A632D4">
              <w:rPr>
                <w:rFonts w:cs="Times New Roman"/>
                <w:color w:val="000000"/>
                <w:szCs w:val="22"/>
              </w:rPr>
              <w:t>professorin)</w:t>
            </w:r>
            <w:r w:rsidR="006045A4" w:rsidRPr="009B3329">
              <w:rPr>
                <w:rFonts w:cs="Times New Roman"/>
                <w:color w:val="000000"/>
                <w:szCs w:val="22"/>
              </w:rPr>
              <w:t xml:space="preserve">, </w:t>
            </w:r>
            <w:r w:rsidR="00196DD9" w:rsidRPr="009B3329">
              <w:rPr>
                <w:rFonts w:cs="Times New Roman"/>
                <w:color w:val="000000"/>
                <w:szCs w:val="22"/>
              </w:rPr>
              <w:t xml:space="preserve">Prof. Dr. Martina </w:t>
            </w:r>
            <w:proofErr w:type="spellStart"/>
            <w:r w:rsidR="00196DD9" w:rsidRPr="009B3329">
              <w:rPr>
                <w:rFonts w:cs="Times New Roman"/>
                <w:color w:val="000000"/>
                <w:szCs w:val="22"/>
              </w:rPr>
              <w:t>Sitt</w:t>
            </w:r>
            <w:proofErr w:type="spellEnd"/>
            <w:r w:rsidRPr="009B3329">
              <w:rPr>
                <w:rFonts w:cs="Times New Roman"/>
                <w:color w:val="000000"/>
                <w:szCs w:val="22"/>
              </w:rPr>
              <w:t>, Prof. Dr. Nora Sternfeld</w:t>
            </w:r>
          </w:p>
        </w:tc>
        <w:tc>
          <w:tcPr>
            <w:tcW w:w="6319" w:type="dxa"/>
            <w:tcBorders>
              <w:top w:val="single" w:sz="4" w:space="0" w:color="B3B3B3"/>
              <w:left w:val="single" w:sz="4" w:space="0" w:color="B2B2B2"/>
              <w:bottom w:val="single" w:sz="4" w:space="0" w:color="B3B3B3"/>
              <w:right w:val="single" w:sz="4" w:space="0" w:color="B2B2B2"/>
            </w:tcBorders>
            <w:tcMar>
              <w:top w:w="20" w:type="nil"/>
              <w:left w:w="20" w:type="nil"/>
              <w:bottom w:w="20" w:type="nil"/>
              <w:right w:w="20" w:type="nil"/>
            </w:tcMar>
            <w:vAlign w:val="center"/>
          </w:tcPr>
          <w:p w14:paraId="0A91FAE8" w14:textId="211C52B1" w:rsidR="006F3E66" w:rsidRPr="002922EB" w:rsidRDefault="00CA31B7" w:rsidP="009B3329">
            <w:pPr>
              <w:rPr>
                <w:rFonts w:cs="Times New Roman"/>
                <w:szCs w:val="22"/>
              </w:rPr>
            </w:pPr>
            <w:r w:rsidRPr="009B3329">
              <w:rPr>
                <w:rFonts w:cs="Times New Roman"/>
                <w:szCs w:val="22"/>
              </w:rPr>
              <w:t>Kunstwissenschaft</w:t>
            </w:r>
          </w:p>
        </w:tc>
      </w:tr>
      <w:tr w:rsidR="006F3E66" w14:paraId="59295D42" w14:textId="77777777" w:rsidTr="007B18E1">
        <w:tblPrEx>
          <w:tblBorders>
            <w:top w:val="none" w:sz="0" w:space="0" w:color="auto"/>
          </w:tblBorders>
        </w:tblPrEx>
        <w:tc>
          <w:tcPr>
            <w:tcW w:w="5226" w:type="dxa"/>
            <w:tcBorders>
              <w:top w:val="single" w:sz="4" w:space="0" w:color="B3B3B3"/>
              <w:left w:val="single" w:sz="4" w:space="0" w:color="B2B2B2"/>
              <w:bottom w:val="single" w:sz="4" w:space="0" w:color="B3B3B3"/>
              <w:right w:val="single" w:sz="4" w:space="0" w:color="B2B2B2"/>
            </w:tcBorders>
            <w:tcMar>
              <w:top w:w="20" w:type="nil"/>
              <w:left w:w="20" w:type="nil"/>
              <w:bottom w:w="20" w:type="nil"/>
              <w:right w:w="20" w:type="nil"/>
            </w:tcMar>
            <w:vAlign w:val="center"/>
          </w:tcPr>
          <w:p w14:paraId="2431F398" w14:textId="1B11993C" w:rsidR="006F3E66" w:rsidRPr="009B3329" w:rsidRDefault="006F3E66" w:rsidP="009B3329">
            <w:pPr>
              <w:rPr>
                <w:rFonts w:cs="Times New Roman"/>
                <w:color w:val="000000"/>
                <w:szCs w:val="22"/>
              </w:rPr>
            </w:pPr>
          </w:p>
        </w:tc>
        <w:tc>
          <w:tcPr>
            <w:tcW w:w="6319" w:type="dxa"/>
            <w:tcBorders>
              <w:top w:val="single" w:sz="4" w:space="0" w:color="B3B3B3"/>
              <w:left w:val="single" w:sz="4" w:space="0" w:color="B2B2B2"/>
              <w:bottom w:val="single" w:sz="4" w:space="0" w:color="B3B3B3"/>
              <w:right w:val="single" w:sz="4" w:space="0" w:color="B2B2B2"/>
            </w:tcBorders>
            <w:tcMar>
              <w:top w:w="20" w:type="nil"/>
              <w:left w:w="20" w:type="nil"/>
              <w:bottom w:w="20" w:type="nil"/>
              <w:right w:w="20" w:type="nil"/>
            </w:tcMar>
            <w:vAlign w:val="center"/>
          </w:tcPr>
          <w:p w14:paraId="2B5AE5A9" w14:textId="5F2A8E04" w:rsidR="006F3E66" w:rsidRPr="009B3329" w:rsidRDefault="00E26DA2" w:rsidP="009B3329">
            <w:pPr>
              <w:rPr>
                <w:rFonts w:cs="Times New Roman"/>
                <w:color w:val="000000"/>
                <w:szCs w:val="22"/>
              </w:rPr>
            </w:pPr>
            <w:r w:rsidRPr="009B3329">
              <w:rPr>
                <w:rFonts w:cs="Times New Roman"/>
                <w:color w:val="000000"/>
                <w:szCs w:val="22"/>
              </w:rPr>
              <w:t>Sozialwissenschaft</w:t>
            </w:r>
            <w:r w:rsidR="006F3E66" w:rsidRPr="009B3329">
              <w:rPr>
                <w:rFonts w:cs="Times New Roman"/>
                <w:color w:val="000000"/>
                <w:szCs w:val="22"/>
              </w:rPr>
              <w:t xml:space="preserve"> </w:t>
            </w:r>
          </w:p>
        </w:tc>
      </w:tr>
      <w:tr w:rsidR="006F3E66" w14:paraId="362EE023" w14:textId="77777777" w:rsidTr="007B18E1">
        <w:tblPrEx>
          <w:tblBorders>
            <w:top w:val="none" w:sz="0" w:space="0" w:color="auto"/>
          </w:tblBorders>
        </w:tblPrEx>
        <w:tc>
          <w:tcPr>
            <w:tcW w:w="5226" w:type="dxa"/>
            <w:tcBorders>
              <w:top w:val="single" w:sz="4" w:space="0" w:color="B3B3B3"/>
              <w:left w:val="single" w:sz="4" w:space="0" w:color="B2B2B2"/>
              <w:bottom w:val="single" w:sz="4" w:space="0" w:color="B3B3B3"/>
              <w:right w:val="single" w:sz="4" w:space="0" w:color="B2B2B2"/>
            </w:tcBorders>
            <w:tcMar>
              <w:top w:w="20" w:type="nil"/>
              <w:left w:w="20" w:type="nil"/>
              <w:bottom w:w="20" w:type="nil"/>
              <w:right w:w="20" w:type="nil"/>
            </w:tcMar>
            <w:vAlign w:val="center"/>
          </w:tcPr>
          <w:p w14:paraId="22EB9727" w14:textId="0D305B7B" w:rsidR="006F3E66" w:rsidRPr="009B3329" w:rsidRDefault="006F3E66" w:rsidP="009B3329">
            <w:pPr>
              <w:rPr>
                <w:rFonts w:cs="Times New Roman"/>
                <w:color w:val="000000"/>
                <w:szCs w:val="22"/>
              </w:rPr>
            </w:pPr>
          </w:p>
        </w:tc>
        <w:tc>
          <w:tcPr>
            <w:tcW w:w="6319" w:type="dxa"/>
            <w:tcBorders>
              <w:top w:val="single" w:sz="4" w:space="0" w:color="B3B3B3"/>
              <w:left w:val="single" w:sz="4" w:space="0" w:color="B2B2B2"/>
              <w:bottom w:val="single" w:sz="4" w:space="0" w:color="B3B3B3"/>
              <w:right w:val="single" w:sz="4" w:space="0" w:color="B2B2B2"/>
            </w:tcBorders>
            <w:tcMar>
              <w:top w:w="20" w:type="nil"/>
              <w:left w:w="20" w:type="nil"/>
              <w:bottom w:w="20" w:type="nil"/>
              <w:right w:w="20" w:type="nil"/>
            </w:tcMar>
            <w:vAlign w:val="center"/>
          </w:tcPr>
          <w:p w14:paraId="43127568" w14:textId="543F1EDA" w:rsidR="006F3E66" w:rsidRPr="009B3329" w:rsidRDefault="00E26DA2" w:rsidP="0040199B">
            <w:pPr>
              <w:rPr>
                <w:rFonts w:cs="Times New Roman"/>
                <w:color w:val="000000"/>
                <w:szCs w:val="22"/>
              </w:rPr>
            </w:pPr>
            <w:r w:rsidRPr="009B3329">
              <w:rPr>
                <w:rFonts w:cs="Times New Roman"/>
                <w:color w:val="000000"/>
                <w:szCs w:val="22"/>
              </w:rPr>
              <w:t>Geisteswissenschaft</w:t>
            </w:r>
          </w:p>
        </w:tc>
      </w:tr>
      <w:tr w:rsidR="006F3E66" w14:paraId="028C3A1A" w14:textId="77777777" w:rsidTr="007B18E1">
        <w:tc>
          <w:tcPr>
            <w:tcW w:w="522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3F5971E3" w14:textId="13323881" w:rsidR="006F3E66" w:rsidRPr="009B3329" w:rsidRDefault="006F3E66" w:rsidP="009B3329">
            <w:pPr>
              <w:rPr>
                <w:rFonts w:cs="Times New Roman"/>
                <w:color w:val="000000"/>
                <w:szCs w:val="22"/>
              </w:rPr>
            </w:pPr>
          </w:p>
        </w:tc>
        <w:tc>
          <w:tcPr>
            <w:tcW w:w="6319"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6572DCC4" w14:textId="0EB82692" w:rsidR="006F3E66" w:rsidRPr="009B3329" w:rsidRDefault="00E26DA2" w:rsidP="009B3329">
            <w:pPr>
              <w:rPr>
                <w:rFonts w:cs="Times New Roman"/>
                <w:color w:val="000000"/>
                <w:szCs w:val="22"/>
              </w:rPr>
            </w:pPr>
            <w:r w:rsidRPr="009B3329">
              <w:rPr>
                <w:rFonts w:cs="Times New Roman"/>
                <w:color w:val="000000"/>
                <w:szCs w:val="22"/>
              </w:rPr>
              <w:t>Architektur</w:t>
            </w:r>
            <w:r w:rsidR="006F3E66" w:rsidRPr="009B3329">
              <w:rPr>
                <w:rFonts w:cs="Times New Roman"/>
                <w:color w:val="000000"/>
                <w:szCs w:val="22"/>
              </w:rPr>
              <w:t xml:space="preserve"> </w:t>
            </w:r>
          </w:p>
        </w:tc>
      </w:tr>
      <w:tr w:rsidR="0083639B" w14:paraId="148BD238" w14:textId="77777777" w:rsidTr="0083639B">
        <w:tc>
          <w:tcPr>
            <w:tcW w:w="5226"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21E133AB" w14:textId="6B2E1529" w:rsidR="0083639B" w:rsidRPr="009642EE" w:rsidRDefault="0083639B" w:rsidP="00276D8C">
            <w:pPr>
              <w:rPr>
                <w:rFonts w:cs="Times New Roman"/>
                <w:color w:val="000000"/>
                <w:szCs w:val="22"/>
              </w:rPr>
            </w:pPr>
            <w:r w:rsidRPr="009642EE">
              <w:rPr>
                <w:rFonts w:cs="Times New Roman"/>
                <w:color w:val="000000"/>
                <w:szCs w:val="22"/>
              </w:rPr>
              <w:t>Prof</w:t>
            </w:r>
            <w:ins w:id="95" w:author="Carina Herring" w:date="2018-05-10T09:42:00Z">
              <w:r w:rsidR="00276D8C">
                <w:rPr>
                  <w:rFonts w:cs="Times New Roman"/>
                  <w:color w:val="000000"/>
                  <w:szCs w:val="22"/>
                </w:rPr>
                <w:t>.</w:t>
              </w:r>
            </w:ins>
            <w:r w:rsidRPr="009642EE">
              <w:rPr>
                <w:rFonts w:cs="Times New Roman"/>
                <w:color w:val="000000"/>
                <w:szCs w:val="22"/>
              </w:rPr>
              <w:t xml:space="preserve"> Joel Baumann</w:t>
            </w:r>
            <w:r>
              <w:rPr>
                <w:rFonts w:cs="Times New Roman"/>
                <w:color w:val="000000"/>
                <w:szCs w:val="22"/>
              </w:rPr>
              <w:t xml:space="preserve">, </w:t>
            </w:r>
            <w:r w:rsidRPr="009642EE">
              <w:rPr>
                <w:rFonts w:cs="Times New Roman"/>
                <w:color w:val="000000"/>
                <w:szCs w:val="22"/>
              </w:rPr>
              <w:t>Prof. Dr. Johanna Schaffer</w:t>
            </w:r>
          </w:p>
        </w:tc>
        <w:tc>
          <w:tcPr>
            <w:tcW w:w="6319" w:type="dxa"/>
            <w:tcBorders>
              <w:top w:val="single" w:sz="4" w:space="0" w:color="B3B3B3"/>
              <w:left w:val="single" w:sz="4" w:space="0" w:color="B2B2B2"/>
              <w:bottom w:val="single" w:sz="4" w:space="0" w:color="B2B2B2"/>
              <w:right w:val="single" w:sz="4" w:space="0" w:color="B2B2B2"/>
            </w:tcBorders>
            <w:tcMar>
              <w:top w:w="20" w:type="nil"/>
              <w:left w:w="20" w:type="nil"/>
              <w:bottom w:w="20" w:type="nil"/>
              <w:right w:w="20" w:type="nil"/>
            </w:tcMar>
            <w:vAlign w:val="center"/>
          </w:tcPr>
          <w:p w14:paraId="5787EC94" w14:textId="77777777" w:rsidR="0083639B" w:rsidRPr="0083639B" w:rsidRDefault="0083639B" w:rsidP="001A25D0">
            <w:pPr>
              <w:rPr>
                <w:rFonts w:cs="Times New Roman"/>
                <w:color w:val="000000"/>
                <w:szCs w:val="22"/>
              </w:rPr>
            </w:pPr>
            <w:r w:rsidRPr="0083639B">
              <w:rPr>
                <w:rFonts w:cs="Times New Roman"/>
                <w:color w:val="000000"/>
                <w:szCs w:val="22"/>
              </w:rPr>
              <w:t>Künstlerische Forschung</w:t>
            </w:r>
          </w:p>
        </w:tc>
      </w:tr>
    </w:tbl>
    <w:p w14:paraId="2091ED46" w14:textId="77777777" w:rsidR="007B18E1" w:rsidRDefault="007B18E1" w:rsidP="006F3E66">
      <w:pPr>
        <w:widowControl w:val="0"/>
        <w:autoSpaceDE w:val="0"/>
        <w:autoSpaceDN w:val="0"/>
        <w:adjustRightInd w:val="0"/>
        <w:spacing w:after="240" w:line="360" w:lineRule="atLeast"/>
        <w:rPr>
          <w:rFonts w:ascii="Lucida Sans" w:hAnsi="Lucida Sans" w:cs="Lucida Sans"/>
          <w:color w:val="000000"/>
          <w:sz w:val="29"/>
          <w:szCs w:val="29"/>
        </w:rPr>
      </w:pPr>
    </w:p>
    <w:p w14:paraId="32B5FCCA" w14:textId="1ABD3CC5" w:rsidR="006F3E66" w:rsidRPr="009B3329" w:rsidRDefault="006F3E66" w:rsidP="006F3E66">
      <w:pPr>
        <w:widowControl w:val="0"/>
        <w:autoSpaceDE w:val="0"/>
        <w:autoSpaceDN w:val="0"/>
        <w:adjustRightInd w:val="0"/>
        <w:spacing w:after="240" w:line="360" w:lineRule="atLeast"/>
        <w:rPr>
          <w:rFonts w:cs="Times New Roman"/>
          <w:b/>
          <w:color w:val="000000"/>
          <w:szCs w:val="22"/>
        </w:rPr>
      </w:pPr>
      <w:r w:rsidRPr="009B3329">
        <w:rPr>
          <w:rFonts w:cs="Times New Roman"/>
          <w:b/>
          <w:iCs/>
          <w:color w:val="000000"/>
          <w:szCs w:val="22"/>
        </w:rPr>
        <w:t xml:space="preserve">Anschlussfähigkeit/mögliche Erweiterungen </w:t>
      </w:r>
    </w:p>
    <w:p w14:paraId="0AAFACCD" w14:textId="39F9D7C9" w:rsidR="006F3E66" w:rsidRPr="009B3329" w:rsidRDefault="006F3E66" w:rsidP="006F3E66">
      <w:pPr>
        <w:widowControl w:val="0"/>
        <w:autoSpaceDE w:val="0"/>
        <w:autoSpaceDN w:val="0"/>
        <w:adjustRightInd w:val="0"/>
        <w:spacing w:after="240" w:line="360" w:lineRule="atLeast"/>
        <w:rPr>
          <w:rFonts w:cs="Times New Roman"/>
          <w:color w:val="000000"/>
          <w:szCs w:val="22"/>
        </w:rPr>
      </w:pPr>
      <w:r w:rsidRPr="009B3329">
        <w:rPr>
          <w:rFonts w:cs="Times New Roman"/>
          <w:color w:val="000000"/>
          <w:szCs w:val="22"/>
        </w:rPr>
        <w:t xml:space="preserve">Die aktuelle Zusammensetzung </w:t>
      </w:r>
      <w:r w:rsidR="00276D8C">
        <w:rPr>
          <w:rFonts w:cs="Times New Roman"/>
          <w:color w:val="000000"/>
          <w:szCs w:val="22"/>
        </w:rPr>
        <w:t xml:space="preserve">des </w:t>
      </w:r>
      <w:r w:rsidR="007B18E1" w:rsidRPr="009B3329">
        <w:rPr>
          <w:rFonts w:cs="Times New Roman"/>
          <w:color w:val="000000"/>
          <w:szCs w:val="22"/>
        </w:rPr>
        <w:t xml:space="preserve">Forschungszentrums für Ausstellungsstudien </w:t>
      </w:r>
      <w:r w:rsidRPr="009B3329">
        <w:rPr>
          <w:rFonts w:cs="Times New Roman"/>
          <w:color w:val="000000"/>
          <w:szCs w:val="22"/>
        </w:rPr>
        <w:t xml:space="preserve">bietet Raum für mögliche thematische und personelle Erweiterungen im Rahmen der Universität Kassel. </w:t>
      </w:r>
    </w:p>
    <w:p w14:paraId="5A32B9C0" w14:textId="77777777" w:rsidR="0084725B" w:rsidRDefault="0084725B" w:rsidP="00A34966">
      <w:pPr>
        <w:spacing w:line="240" w:lineRule="auto"/>
        <w:rPr>
          <w:b/>
        </w:rPr>
      </w:pPr>
      <w:bookmarkStart w:id="96" w:name="_Toc387410750"/>
    </w:p>
    <w:p w14:paraId="7A7AAD50" w14:textId="067BF4A2" w:rsidR="0087218F" w:rsidRPr="00A34966" w:rsidRDefault="00F64B06" w:rsidP="00BC61CA">
      <w:pPr>
        <w:pStyle w:val="berschrift2"/>
      </w:pPr>
      <w:bookmarkStart w:id="97" w:name="_Toc387555401"/>
      <w:bookmarkStart w:id="98" w:name="_Toc387555446"/>
      <w:bookmarkStart w:id="99" w:name="_Toc387555568"/>
      <w:bookmarkStart w:id="100" w:name="_Toc387555602"/>
      <w:r w:rsidRPr="00A34966">
        <w:t xml:space="preserve">2. </w:t>
      </w:r>
      <w:r w:rsidR="0087218F" w:rsidRPr="00A34966">
        <w:t>Organisation</w:t>
      </w:r>
      <w:bookmarkEnd w:id="93"/>
      <w:bookmarkEnd w:id="94"/>
      <w:bookmarkEnd w:id="96"/>
      <w:bookmarkEnd w:id="97"/>
      <w:bookmarkEnd w:id="98"/>
      <w:bookmarkEnd w:id="99"/>
      <w:bookmarkEnd w:id="100"/>
    </w:p>
    <w:p w14:paraId="7C780497" w14:textId="77777777" w:rsidR="0087218F" w:rsidRPr="002D6575" w:rsidRDefault="0087218F" w:rsidP="006A17D0">
      <w:pPr>
        <w:spacing w:line="240" w:lineRule="auto"/>
        <w:rPr>
          <w:rFonts w:cs="Times New Roman"/>
          <w:szCs w:val="22"/>
        </w:rPr>
      </w:pPr>
    </w:p>
    <w:p w14:paraId="6824DC40" w14:textId="61EEBF47" w:rsidR="00C81EF3" w:rsidRDefault="0087218F" w:rsidP="00C81EF3">
      <w:pPr>
        <w:widowControl w:val="0"/>
        <w:autoSpaceDE w:val="0"/>
        <w:autoSpaceDN w:val="0"/>
        <w:adjustRightInd w:val="0"/>
        <w:spacing w:after="240" w:line="360" w:lineRule="atLeast"/>
        <w:rPr>
          <w:rFonts w:ascii="Lucida Sans" w:hAnsi="Lucida Sans" w:cs="Lucida Sans"/>
          <w:color w:val="000000"/>
          <w:sz w:val="29"/>
          <w:szCs w:val="29"/>
        </w:rPr>
      </w:pPr>
      <w:r w:rsidRPr="002D6575">
        <w:rPr>
          <w:rFonts w:cs="Times New Roman"/>
          <w:szCs w:val="22"/>
        </w:rPr>
        <w:lastRenderedPageBreak/>
        <w:t xml:space="preserve">Das </w:t>
      </w:r>
      <w:r w:rsidR="00F23F4E" w:rsidRPr="002D6575">
        <w:rPr>
          <w:rFonts w:cs="Times New Roman"/>
          <w:szCs w:val="22"/>
        </w:rPr>
        <w:t xml:space="preserve">Forschungszentrum </w:t>
      </w:r>
      <w:r w:rsidRPr="002D6575">
        <w:rPr>
          <w:rFonts w:cs="Times New Roman"/>
          <w:szCs w:val="22"/>
        </w:rPr>
        <w:t xml:space="preserve">für Ausstellungsstudien </w:t>
      </w:r>
      <w:r w:rsidR="00A632D4">
        <w:rPr>
          <w:rFonts w:cs="Times New Roman"/>
          <w:szCs w:val="22"/>
        </w:rPr>
        <w:t>wird</w:t>
      </w:r>
      <w:r w:rsidR="00A632D4" w:rsidRPr="002D6575">
        <w:rPr>
          <w:rFonts w:cs="Times New Roman"/>
          <w:szCs w:val="22"/>
        </w:rPr>
        <w:t xml:space="preserve"> </w:t>
      </w:r>
      <w:r w:rsidRPr="002D6575">
        <w:rPr>
          <w:rFonts w:cs="Times New Roman"/>
          <w:szCs w:val="22"/>
        </w:rPr>
        <w:t xml:space="preserve">von der documenta Professur geleitet. </w:t>
      </w:r>
      <w:r w:rsidR="00A632D4">
        <w:rPr>
          <w:rFonts w:cs="Times New Roman"/>
          <w:szCs w:val="22"/>
        </w:rPr>
        <w:t>D</w:t>
      </w:r>
      <w:r w:rsidRPr="0067675A">
        <w:rPr>
          <w:rFonts w:cs="Times New Roman"/>
          <w:szCs w:val="22"/>
        </w:rPr>
        <w:t>ie D</w:t>
      </w:r>
      <w:r w:rsidRPr="0067675A">
        <w:rPr>
          <w:rFonts w:cs="Times New Roman"/>
          <w:szCs w:val="22"/>
        </w:rPr>
        <w:t>i</w:t>
      </w:r>
      <w:r w:rsidR="00477444">
        <w:rPr>
          <w:rFonts w:cs="Times New Roman"/>
          <w:szCs w:val="22"/>
        </w:rPr>
        <w:t xml:space="preserve">rektorin des documenta </w:t>
      </w:r>
      <w:proofErr w:type="spellStart"/>
      <w:r w:rsidR="00477444">
        <w:rPr>
          <w:rFonts w:cs="Times New Roman"/>
          <w:szCs w:val="22"/>
        </w:rPr>
        <w:t>a</w:t>
      </w:r>
      <w:r w:rsidRPr="0067675A">
        <w:rPr>
          <w:rFonts w:cs="Times New Roman"/>
          <w:szCs w:val="22"/>
        </w:rPr>
        <w:t>rchivs</w:t>
      </w:r>
      <w:proofErr w:type="spellEnd"/>
      <w:r w:rsidRPr="0067675A">
        <w:rPr>
          <w:rFonts w:cs="Times New Roman"/>
          <w:szCs w:val="22"/>
        </w:rPr>
        <w:t xml:space="preserve"> </w:t>
      </w:r>
      <w:r w:rsidR="00A632D4">
        <w:rPr>
          <w:rFonts w:cs="Times New Roman"/>
          <w:szCs w:val="22"/>
        </w:rPr>
        <w:t xml:space="preserve">soll </w:t>
      </w:r>
      <w:r w:rsidRPr="0067675A">
        <w:rPr>
          <w:rFonts w:cs="Times New Roman"/>
          <w:szCs w:val="22"/>
        </w:rPr>
        <w:t xml:space="preserve">als Honorarprofessorin dem </w:t>
      </w:r>
      <w:r w:rsidR="00A632D4">
        <w:rPr>
          <w:rFonts w:cs="Times New Roman"/>
          <w:szCs w:val="22"/>
        </w:rPr>
        <w:t>Forschungszentrum</w:t>
      </w:r>
      <w:r w:rsidR="00A632D4" w:rsidRPr="0067675A">
        <w:rPr>
          <w:rFonts w:cs="Times New Roman"/>
          <w:szCs w:val="22"/>
        </w:rPr>
        <w:t xml:space="preserve"> </w:t>
      </w:r>
      <w:r w:rsidRPr="0067675A">
        <w:rPr>
          <w:rFonts w:cs="Times New Roman"/>
          <w:szCs w:val="22"/>
        </w:rPr>
        <w:t>angehören.</w:t>
      </w:r>
      <w:r w:rsidR="00C81EF3">
        <w:rPr>
          <w:rFonts w:cs="Times New Roman"/>
          <w:szCs w:val="22"/>
        </w:rPr>
        <w:t xml:space="preserve"> </w:t>
      </w:r>
      <w:r w:rsidR="00C81EF3" w:rsidRPr="009B3329">
        <w:rPr>
          <w:rFonts w:cs="Times New Roman"/>
          <w:szCs w:val="22"/>
        </w:rPr>
        <w:t xml:space="preserve">Die neu einzurichtende Geschäftsführung (Geschäftsführerin </w:t>
      </w:r>
      <w:r w:rsidR="00A373DF" w:rsidRPr="009B3329">
        <w:rPr>
          <w:rFonts w:cs="Times New Roman"/>
          <w:szCs w:val="22"/>
          <w:highlight w:val="yellow"/>
        </w:rPr>
        <w:t>HIER DENKE ICH AN CARINA HE</w:t>
      </w:r>
      <w:r w:rsidR="00A373DF" w:rsidRPr="009B3329">
        <w:rPr>
          <w:rFonts w:cs="Times New Roman"/>
          <w:szCs w:val="22"/>
          <w:highlight w:val="yellow"/>
        </w:rPr>
        <w:t>R</w:t>
      </w:r>
      <w:r w:rsidR="00A373DF" w:rsidRPr="009B3329">
        <w:rPr>
          <w:rFonts w:cs="Times New Roman"/>
          <w:szCs w:val="22"/>
          <w:highlight w:val="yellow"/>
        </w:rPr>
        <w:t>RING</w:t>
      </w:r>
      <w:ins w:id="101" w:author="Carina Herring" w:date="2018-05-10T09:45:00Z">
        <w:r w:rsidR="00FD265D">
          <w:rPr>
            <w:rFonts w:cs="Times New Roman"/>
            <w:szCs w:val="22"/>
          </w:rPr>
          <w:t xml:space="preserve"> sowie ein</w:t>
        </w:r>
        <w:r w:rsidR="00276D8C">
          <w:rPr>
            <w:rFonts w:cs="Times New Roman"/>
            <w:szCs w:val="22"/>
          </w:rPr>
          <w:t xml:space="preserve">e </w:t>
        </w:r>
        <w:proofErr w:type="spellStart"/>
        <w:r w:rsidR="00276D8C">
          <w:rPr>
            <w:rFonts w:cs="Times New Roman"/>
            <w:szCs w:val="22"/>
          </w:rPr>
          <w:t>FremdsprachensekretärIn</w:t>
        </w:r>
      </w:ins>
      <w:proofErr w:type="spellEnd"/>
      <w:r w:rsidR="00C81EF3" w:rsidRPr="009B3329">
        <w:rPr>
          <w:rFonts w:cs="Times New Roman"/>
          <w:szCs w:val="22"/>
        </w:rPr>
        <w:t>) unterstützt das Direktorium bei der Koor</w:t>
      </w:r>
      <w:r w:rsidR="00C81EF3" w:rsidRPr="00C81EF3">
        <w:rPr>
          <w:rFonts w:cs="Times New Roman"/>
          <w:szCs w:val="22"/>
        </w:rPr>
        <w:t>dination der Projekte, der Dar</w:t>
      </w:r>
      <w:r w:rsidR="00C81EF3" w:rsidRPr="009B3329">
        <w:rPr>
          <w:rFonts w:cs="Times New Roman"/>
          <w:szCs w:val="22"/>
        </w:rPr>
        <w:t>stellung des Zentrums nach außen und der Kommun</w:t>
      </w:r>
      <w:r w:rsidR="00C81EF3" w:rsidRPr="00C81EF3">
        <w:rPr>
          <w:rFonts w:cs="Times New Roman"/>
          <w:szCs w:val="22"/>
        </w:rPr>
        <w:t>ikation nach innen, der Organi</w:t>
      </w:r>
      <w:r w:rsidR="00C81EF3" w:rsidRPr="009B3329">
        <w:rPr>
          <w:rFonts w:cs="Times New Roman"/>
          <w:szCs w:val="22"/>
        </w:rPr>
        <w:t>s</w:t>
      </w:r>
      <w:r w:rsidR="00C81EF3" w:rsidRPr="009B3329">
        <w:rPr>
          <w:rFonts w:cs="Times New Roman"/>
          <w:szCs w:val="22"/>
        </w:rPr>
        <w:t>a</w:t>
      </w:r>
      <w:r w:rsidR="00C81EF3" w:rsidRPr="009B3329">
        <w:rPr>
          <w:rFonts w:cs="Times New Roman"/>
          <w:szCs w:val="22"/>
        </w:rPr>
        <w:t>tion von Veranstaltungen und weiteren administrativen und organisatorischen Aufgaben und fungiert als Ansprechpartner</w:t>
      </w:r>
      <w:r w:rsidR="00EA5B34">
        <w:rPr>
          <w:rFonts w:cs="Times New Roman"/>
          <w:szCs w:val="22"/>
        </w:rPr>
        <w:t>/-in</w:t>
      </w:r>
      <w:r w:rsidR="00C81EF3" w:rsidRPr="009B3329">
        <w:rPr>
          <w:rFonts w:cs="Times New Roman"/>
          <w:szCs w:val="22"/>
        </w:rPr>
        <w:t>.</w:t>
      </w:r>
      <w:r w:rsidR="00C81EF3">
        <w:rPr>
          <w:rFonts w:ascii="Lucida Sans" w:hAnsi="Lucida Sans" w:cs="Lucida Sans"/>
          <w:color w:val="000000"/>
          <w:sz w:val="29"/>
          <w:szCs w:val="29"/>
        </w:rPr>
        <w:t xml:space="preserve"> </w:t>
      </w:r>
    </w:p>
    <w:p w14:paraId="53D0697F" w14:textId="4DC570C3" w:rsidR="00913649" w:rsidRPr="00A34966" w:rsidRDefault="00A34966" w:rsidP="00B062A1">
      <w:pPr>
        <w:pStyle w:val="berschrift1"/>
      </w:pPr>
      <w:bookmarkStart w:id="102" w:name="_Toc387237539"/>
      <w:bookmarkStart w:id="103" w:name="_Toc387237758"/>
      <w:bookmarkStart w:id="104" w:name="_Toc387410751"/>
      <w:r>
        <w:br w:type="page"/>
      </w:r>
      <w:bookmarkStart w:id="105" w:name="_Toc387555402"/>
      <w:bookmarkStart w:id="106" w:name="_Toc387555447"/>
      <w:bookmarkStart w:id="107" w:name="_Toc387555569"/>
      <w:bookmarkStart w:id="108" w:name="_Toc387555603"/>
      <w:r w:rsidR="00913649" w:rsidRPr="00A34966">
        <w:lastRenderedPageBreak/>
        <w:t>VI. Strukturelle Einbindung und Vernetzung</w:t>
      </w:r>
      <w:bookmarkEnd w:id="102"/>
      <w:bookmarkEnd w:id="103"/>
      <w:bookmarkEnd w:id="104"/>
      <w:bookmarkEnd w:id="105"/>
      <w:bookmarkEnd w:id="106"/>
      <w:bookmarkEnd w:id="107"/>
      <w:bookmarkEnd w:id="108"/>
    </w:p>
    <w:p w14:paraId="15DB2E7F" w14:textId="77777777" w:rsidR="00A34966" w:rsidRPr="00A34966" w:rsidRDefault="00A34966" w:rsidP="00A34966">
      <w:pPr>
        <w:spacing w:line="240" w:lineRule="auto"/>
        <w:rPr>
          <w:rFonts w:eastAsiaTheme="majorEastAsia" w:cs="Times New Roman"/>
          <w:b/>
          <w:bCs/>
          <w:szCs w:val="22"/>
        </w:rPr>
      </w:pPr>
    </w:p>
    <w:p w14:paraId="383D5953" w14:textId="3C6FA5A2" w:rsidR="006A17D0" w:rsidRDefault="00A32A82" w:rsidP="00A34966">
      <w:pPr>
        <w:jc w:val="both"/>
      </w:pPr>
      <w:r>
        <w:t>Am zukünftigen documenta Institut soll transdisziplinär geforscht werden. Hierzu werden vom Land finanzierte Professuren unterhalten, Drittmittel eingeworben, Promotionen erarbeitet und Lehre ang</w:t>
      </w:r>
      <w:r>
        <w:t>e</w:t>
      </w:r>
      <w:r>
        <w:t>boten. Für letzteres ist ein neues Masterstudium angedacht.</w:t>
      </w:r>
      <w:r w:rsidR="00A34966">
        <w:t xml:space="preserve"> </w:t>
      </w:r>
      <w:r>
        <w:t xml:space="preserve">Als außeruniversitäres Forschungsinstitut benötigt das documenta Institut hierfür eine universitäre Anbindung. Hierüber gewinnt das Institut </w:t>
      </w:r>
      <w:r w:rsidR="0040199B">
        <w:t>zu</w:t>
      </w:r>
      <w:r>
        <w:t>gleich eine Rückbindung an die Kunsthochschule Kassel aus der die documenta hervorging. Diese Kombination stellt mit dem Forschungszentrum für Ausstellungsstudien den institutionellen Rahmen dar, der für die Berufung von Professuren, für das Promotionsrecht, für Studien- und Prüfungsordnu</w:t>
      </w:r>
      <w:r>
        <w:t>n</w:t>
      </w:r>
      <w:r>
        <w:t xml:space="preserve">gen und </w:t>
      </w:r>
      <w:r w:rsidR="0040199B">
        <w:t xml:space="preserve">die </w:t>
      </w:r>
      <w:r>
        <w:t>dazugehörigen Gremien etc.</w:t>
      </w:r>
      <w:r w:rsidR="00276D8C" w:rsidRPr="00276D8C">
        <w:t xml:space="preserve"> </w:t>
      </w:r>
      <w:r w:rsidR="00276D8C">
        <w:t>erforderlich ist.</w:t>
      </w:r>
      <w:r>
        <w:t xml:space="preserve"> </w:t>
      </w:r>
      <w:bookmarkStart w:id="109" w:name="_Toc387237542"/>
      <w:bookmarkStart w:id="110" w:name="_Toc387237762"/>
      <w:bookmarkStart w:id="111" w:name="_Toc387410755"/>
    </w:p>
    <w:p w14:paraId="0E18544F" w14:textId="77777777" w:rsidR="00A34966" w:rsidRDefault="00A34966" w:rsidP="00A34966">
      <w:pPr>
        <w:jc w:val="both"/>
      </w:pPr>
    </w:p>
    <w:bookmarkEnd w:id="109"/>
    <w:bookmarkEnd w:id="110"/>
    <w:bookmarkEnd w:id="111"/>
    <w:p w14:paraId="102E4BCB" w14:textId="192DE775" w:rsidR="00F23F4E" w:rsidRPr="00735EA7" w:rsidRDefault="004C3D09" w:rsidP="00A34966">
      <w:pPr>
        <w:jc w:val="both"/>
        <w:rPr>
          <w:rFonts w:cs="Times New Roman"/>
          <w:szCs w:val="22"/>
        </w:rPr>
      </w:pPr>
      <w:r>
        <w:rPr>
          <w:rFonts w:cs="Times New Roman"/>
          <w:szCs w:val="22"/>
        </w:rPr>
        <w:t>Mit Blick auf die perspektivische Gründung des zukünftigen documenta Instituts findet ein intensiver Austausch des Zentrums für Ausstellungs</w:t>
      </w:r>
      <w:ins w:id="112" w:author="Carina Herring" w:date="2018-05-10T09:47:00Z">
        <w:r w:rsidR="00276D8C">
          <w:rPr>
            <w:rFonts w:cs="Times New Roman"/>
            <w:szCs w:val="22"/>
          </w:rPr>
          <w:t>studien</w:t>
        </w:r>
      </w:ins>
      <w:r>
        <w:rPr>
          <w:rFonts w:cs="Times New Roman"/>
          <w:szCs w:val="22"/>
        </w:rPr>
        <w:t xml:space="preserve"> mit der documenta </w:t>
      </w:r>
      <w:proofErr w:type="spellStart"/>
      <w:r>
        <w:rPr>
          <w:rFonts w:cs="Times New Roman"/>
          <w:szCs w:val="22"/>
        </w:rPr>
        <w:t>gGmbH</w:t>
      </w:r>
      <w:proofErr w:type="spellEnd"/>
      <w:r>
        <w:rPr>
          <w:rFonts w:cs="Times New Roman"/>
          <w:szCs w:val="22"/>
        </w:rPr>
        <w:t xml:space="preserve"> und dem documenta </w:t>
      </w:r>
      <w:proofErr w:type="spellStart"/>
      <w:r>
        <w:rPr>
          <w:rFonts w:cs="Times New Roman"/>
          <w:szCs w:val="22"/>
        </w:rPr>
        <w:t>archiv</w:t>
      </w:r>
      <w:proofErr w:type="spellEnd"/>
      <w:r>
        <w:rPr>
          <w:rFonts w:cs="Times New Roman"/>
          <w:szCs w:val="22"/>
        </w:rPr>
        <w:t xml:space="preserve"> statt, mit dem Ziel Vermittlung als dritte Säule des Instituts aufzubauen. </w:t>
      </w:r>
      <w:r w:rsidR="00F23F4E" w:rsidRPr="00AB7D87">
        <w:rPr>
          <w:rFonts w:cs="Times New Roman"/>
          <w:szCs w:val="22"/>
        </w:rPr>
        <w:t>Die d</w:t>
      </w:r>
      <w:r w:rsidR="00F23F4E" w:rsidRPr="00684381">
        <w:rPr>
          <w:rFonts w:cs="Times New Roman"/>
          <w:szCs w:val="22"/>
        </w:rPr>
        <w:t xml:space="preserve">ocumenta, das documenta </w:t>
      </w:r>
      <w:proofErr w:type="spellStart"/>
      <w:r w:rsidR="00F23F4E" w:rsidRPr="00684381">
        <w:rPr>
          <w:rFonts w:cs="Times New Roman"/>
          <w:szCs w:val="22"/>
        </w:rPr>
        <w:t>archiv</w:t>
      </w:r>
      <w:proofErr w:type="spellEnd"/>
      <w:r w:rsidR="00F23F4E" w:rsidRPr="00684381">
        <w:rPr>
          <w:rFonts w:cs="Times New Roman"/>
          <w:szCs w:val="22"/>
        </w:rPr>
        <w:t xml:space="preserve"> </w:t>
      </w:r>
      <w:r>
        <w:rPr>
          <w:rFonts w:cs="Times New Roman"/>
          <w:szCs w:val="22"/>
        </w:rPr>
        <w:t>und das beantragte universitäre Zentrum für Ausstellungs</w:t>
      </w:r>
      <w:ins w:id="113" w:author="Carina Herring" w:date="2018-05-10T09:47:00Z">
        <w:r w:rsidR="00276D8C">
          <w:rPr>
            <w:rFonts w:cs="Times New Roman"/>
            <w:szCs w:val="22"/>
          </w:rPr>
          <w:t xml:space="preserve">studien </w:t>
        </w:r>
      </w:ins>
      <w:r w:rsidR="00F23F4E" w:rsidRPr="00684381">
        <w:rPr>
          <w:rFonts w:cs="Times New Roman"/>
          <w:szCs w:val="22"/>
        </w:rPr>
        <w:t>sind in ihrem lok</w:t>
      </w:r>
      <w:r w:rsidR="00F23F4E" w:rsidRPr="00684381">
        <w:rPr>
          <w:rFonts w:cs="Times New Roman"/>
          <w:szCs w:val="22"/>
        </w:rPr>
        <w:t>a</w:t>
      </w:r>
      <w:r w:rsidR="00F23F4E" w:rsidRPr="00FD265D">
        <w:rPr>
          <w:rFonts w:cs="Times New Roman"/>
          <w:szCs w:val="22"/>
          <w:highlight w:val="lightGray"/>
        </w:rPr>
        <w:t>len Umfeld verankert, denken aber gleichzeitig global und agieren vernetzt und zwar in Vergange</w:t>
      </w:r>
      <w:r w:rsidR="00F23F4E" w:rsidRPr="00FD265D">
        <w:rPr>
          <w:rFonts w:cs="Times New Roman"/>
          <w:szCs w:val="22"/>
          <w:highlight w:val="lightGray"/>
        </w:rPr>
        <w:t>n</w:t>
      </w:r>
      <w:r w:rsidR="00F23F4E" w:rsidRPr="00FD265D">
        <w:rPr>
          <w:rFonts w:cs="Times New Roman"/>
          <w:szCs w:val="22"/>
          <w:highlight w:val="lightGray"/>
        </w:rPr>
        <w:t>heit, Gegenwart und Zukunft. Die Kontinuität verkörpert sich im wiederkehrenden Charakter und d</w:t>
      </w:r>
      <w:r w:rsidR="00F23F4E" w:rsidRPr="00FD265D">
        <w:rPr>
          <w:rFonts w:cs="Times New Roman"/>
          <w:szCs w:val="22"/>
          <w:highlight w:val="lightGray"/>
        </w:rPr>
        <w:t>a</w:t>
      </w:r>
      <w:r w:rsidR="00F23F4E" w:rsidRPr="00FD265D">
        <w:rPr>
          <w:rFonts w:cs="Times New Roman"/>
          <w:szCs w:val="22"/>
          <w:highlight w:val="lightGray"/>
        </w:rPr>
        <w:t>mit in der Geschichte der documenta Ausstellung, die sich wiederum im Archivgut und in den Mater</w:t>
      </w:r>
      <w:r w:rsidR="00F23F4E" w:rsidRPr="00FD265D">
        <w:rPr>
          <w:rFonts w:cs="Times New Roman"/>
          <w:szCs w:val="22"/>
          <w:highlight w:val="lightGray"/>
        </w:rPr>
        <w:t>i</w:t>
      </w:r>
      <w:r w:rsidR="00F23F4E" w:rsidRPr="00FD265D">
        <w:rPr>
          <w:rFonts w:cs="Times New Roman"/>
          <w:szCs w:val="22"/>
          <w:highlight w:val="lightGray"/>
        </w:rPr>
        <w:t>alsammlungen des Archivs manifestiert.</w:t>
      </w:r>
    </w:p>
    <w:p w14:paraId="1231534E" w14:textId="77777777" w:rsidR="00F23F4E" w:rsidRPr="003F7334" w:rsidRDefault="00F23F4E" w:rsidP="00F23F4E">
      <w:pPr>
        <w:rPr>
          <w:rFonts w:cs="Times New Roman"/>
          <w:szCs w:val="22"/>
        </w:rPr>
      </w:pPr>
    </w:p>
    <w:p w14:paraId="33D41293" w14:textId="151D5368" w:rsidR="008B2055" w:rsidRPr="00A34966" w:rsidRDefault="00477444" w:rsidP="008B2055">
      <w:pPr>
        <w:pStyle w:val="berschrift2"/>
      </w:pPr>
      <w:bookmarkStart w:id="114" w:name="_Toc387555570"/>
      <w:bookmarkStart w:id="115" w:name="_Toc387555604"/>
      <w:r>
        <w:t xml:space="preserve">1. Das documenta </w:t>
      </w:r>
      <w:proofErr w:type="spellStart"/>
      <w:r>
        <w:t>a</w:t>
      </w:r>
      <w:r w:rsidR="008B2055">
        <w:t>rchiv</w:t>
      </w:r>
      <w:bookmarkEnd w:id="114"/>
      <w:bookmarkEnd w:id="115"/>
      <w:proofErr w:type="spellEnd"/>
    </w:p>
    <w:p w14:paraId="0955984D" w14:textId="11151FA4" w:rsidR="00F23F4E" w:rsidRPr="00C80B82" w:rsidRDefault="00F23F4E" w:rsidP="00F23F4E">
      <w:pPr>
        <w:rPr>
          <w:rFonts w:cs="Times New Roman"/>
          <w:szCs w:val="22"/>
        </w:rPr>
      </w:pPr>
      <w:r w:rsidRPr="00C80B82">
        <w:rPr>
          <w:rFonts w:cs="Times New Roman"/>
          <w:szCs w:val="22"/>
        </w:rPr>
        <w:t xml:space="preserve">Die Ursprungsidee der documenta Ausstellung, die Kunst der Moderne zu dokumentieren, ist auch ein wesentliches Identifikationsmerkmal des documenta </w:t>
      </w:r>
      <w:proofErr w:type="spellStart"/>
      <w:r w:rsidRPr="00C80B82">
        <w:rPr>
          <w:rFonts w:cs="Times New Roman"/>
          <w:szCs w:val="22"/>
        </w:rPr>
        <w:t>archivs</w:t>
      </w:r>
      <w:proofErr w:type="spellEnd"/>
      <w:r w:rsidRPr="00C80B82">
        <w:rPr>
          <w:rFonts w:cs="Times New Roman"/>
          <w:szCs w:val="22"/>
        </w:rPr>
        <w:t xml:space="preserve">. </w:t>
      </w:r>
      <w:ins w:id="116" w:author="Carina Herring" w:date="2018-05-10T09:49:00Z">
        <w:r w:rsidR="00B859DF">
          <w:rPr>
            <w:rFonts w:cs="Times New Roman"/>
            <w:szCs w:val="22"/>
          </w:rPr>
          <w:t>Es</w:t>
        </w:r>
        <w:r w:rsidR="00B859DF" w:rsidRPr="00C80B82">
          <w:rPr>
            <w:rFonts w:cs="Times New Roman"/>
            <w:szCs w:val="22"/>
          </w:rPr>
          <w:t xml:space="preserve"> </w:t>
        </w:r>
      </w:ins>
      <w:r w:rsidRPr="00C80B82">
        <w:rPr>
          <w:rFonts w:cs="Times New Roman"/>
          <w:szCs w:val="22"/>
        </w:rPr>
        <w:t xml:space="preserve">lässt sich mit den Archivalien und den Sammlungen des Archivs v.a. auch das Wirken von </w:t>
      </w:r>
      <w:proofErr w:type="spellStart"/>
      <w:r w:rsidRPr="00C80B82">
        <w:rPr>
          <w:rFonts w:cs="Times New Roman"/>
          <w:szCs w:val="22"/>
        </w:rPr>
        <w:t>Kurator</w:t>
      </w:r>
      <w:r w:rsidR="00B859DF">
        <w:rPr>
          <w:rFonts w:cs="Times New Roman"/>
          <w:szCs w:val="22"/>
        </w:rPr>
        <w:t>I</w:t>
      </w:r>
      <w:r w:rsidRPr="00C80B82">
        <w:rPr>
          <w:rFonts w:cs="Times New Roman"/>
          <w:szCs w:val="22"/>
        </w:rPr>
        <w:t>nnen</w:t>
      </w:r>
      <w:proofErr w:type="spellEnd"/>
      <w:r w:rsidRPr="00C80B82">
        <w:rPr>
          <w:rFonts w:cs="Times New Roman"/>
          <w:szCs w:val="22"/>
        </w:rPr>
        <w:t xml:space="preserve"> nachvollziehen. Das macht das A</w:t>
      </w:r>
      <w:r w:rsidRPr="00C80B82">
        <w:rPr>
          <w:rFonts w:cs="Times New Roman"/>
          <w:szCs w:val="22"/>
        </w:rPr>
        <w:t>r</w:t>
      </w:r>
      <w:r w:rsidRPr="00C80B82">
        <w:rPr>
          <w:rFonts w:cs="Times New Roman"/>
          <w:szCs w:val="22"/>
        </w:rPr>
        <w:t>chiv zu einem bedeutenden Ausgangspunkt für die Erforschung und das Studium des modernen Au</w:t>
      </w:r>
      <w:r w:rsidRPr="00C80B82">
        <w:rPr>
          <w:rFonts w:cs="Times New Roman"/>
          <w:szCs w:val="22"/>
        </w:rPr>
        <w:t>s</w:t>
      </w:r>
      <w:r w:rsidRPr="00C80B82">
        <w:rPr>
          <w:rFonts w:cs="Times New Roman"/>
          <w:szCs w:val="22"/>
        </w:rPr>
        <w:t xml:space="preserve">stellungswesens. </w:t>
      </w:r>
    </w:p>
    <w:p w14:paraId="33C087F5" w14:textId="77777777" w:rsidR="00F23F4E" w:rsidRPr="002D6575" w:rsidRDefault="00F23F4E" w:rsidP="008F76BC">
      <w:pPr>
        <w:spacing w:line="240" w:lineRule="auto"/>
        <w:jc w:val="both"/>
        <w:rPr>
          <w:rFonts w:cs="Times New Roman"/>
          <w:szCs w:val="22"/>
        </w:rPr>
      </w:pPr>
    </w:p>
    <w:p w14:paraId="7C2C8E81" w14:textId="0855B7A6" w:rsidR="00F23F4E" w:rsidRPr="002D6575" w:rsidRDefault="00F23F4E" w:rsidP="008F76BC">
      <w:pPr>
        <w:jc w:val="both"/>
        <w:rPr>
          <w:rFonts w:cs="Times New Roman"/>
          <w:szCs w:val="22"/>
        </w:rPr>
      </w:pPr>
      <w:r w:rsidRPr="002D6575">
        <w:rPr>
          <w:rFonts w:cs="Times New Roman"/>
          <w:szCs w:val="22"/>
        </w:rPr>
        <w:t xml:space="preserve">Neben den </w:t>
      </w:r>
      <w:proofErr w:type="spellStart"/>
      <w:r w:rsidRPr="002D6575">
        <w:rPr>
          <w:rFonts w:cs="Times New Roman"/>
          <w:szCs w:val="22"/>
        </w:rPr>
        <w:t>archivischen</w:t>
      </w:r>
      <w:proofErr w:type="spellEnd"/>
      <w:r w:rsidRPr="002D6575">
        <w:rPr>
          <w:rFonts w:cs="Times New Roman"/>
          <w:szCs w:val="22"/>
        </w:rPr>
        <w:t xml:space="preserve"> Kernaufgaben sind Fragestellungen wie „Wie dokumentieren wir eigentlich?“ und „Wie können wir das eigentlich </w:t>
      </w:r>
      <w:proofErr w:type="spellStart"/>
      <w:r w:rsidRPr="002D6575">
        <w:rPr>
          <w:rFonts w:cs="Times New Roman"/>
          <w:szCs w:val="22"/>
        </w:rPr>
        <w:t>Unarchivierbare</w:t>
      </w:r>
      <w:proofErr w:type="spellEnd"/>
      <w:r w:rsidRPr="002D6575">
        <w:rPr>
          <w:rFonts w:cs="Times New Roman"/>
          <w:szCs w:val="22"/>
        </w:rPr>
        <w:t xml:space="preserve"> archivieren?“ für das documenta </w:t>
      </w:r>
      <w:proofErr w:type="spellStart"/>
      <w:r w:rsidRPr="002D6575">
        <w:rPr>
          <w:rFonts w:cs="Times New Roman"/>
          <w:szCs w:val="22"/>
        </w:rPr>
        <w:t>archiv</w:t>
      </w:r>
      <w:proofErr w:type="spellEnd"/>
      <w:r w:rsidRPr="002D6575">
        <w:rPr>
          <w:rFonts w:cs="Times New Roman"/>
          <w:szCs w:val="22"/>
        </w:rPr>
        <w:t xml:space="preserve"> von zen</w:t>
      </w:r>
      <w:r w:rsidRPr="002D6575">
        <w:rPr>
          <w:rFonts w:cs="Times New Roman"/>
          <w:szCs w:val="22"/>
        </w:rPr>
        <w:t>t</w:t>
      </w:r>
      <w:r w:rsidRPr="002D6575">
        <w:rPr>
          <w:rFonts w:cs="Times New Roman"/>
          <w:szCs w:val="22"/>
        </w:rPr>
        <w:t xml:space="preserve">raler Bedeutung. Die Digital </w:t>
      </w:r>
      <w:proofErr w:type="spellStart"/>
      <w:r w:rsidRPr="002D6575">
        <w:rPr>
          <w:rFonts w:cs="Times New Roman"/>
          <w:szCs w:val="22"/>
        </w:rPr>
        <w:t>Humanities</w:t>
      </w:r>
      <w:proofErr w:type="spellEnd"/>
      <w:r w:rsidRPr="002D6575">
        <w:rPr>
          <w:rFonts w:cs="Times New Roman"/>
          <w:szCs w:val="22"/>
        </w:rPr>
        <w:t xml:space="preserve"> können dazu hilfreiche Antworten liefern. Mit ihnen verbi</w:t>
      </w:r>
      <w:r w:rsidRPr="002D6575">
        <w:rPr>
          <w:rFonts w:cs="Times New Roman"/>
          <w:szCs w:val="22"/>
        </w:rPr>
        <w:t>n</w:t>
      </w:r>
      <w:r w:rsidRPr="002D6575">
        <w:rPr>
          <w:rFonts w:cs="Times New Roman"/>
          <w:szCs w:val="22"/>
        </w:rPr>
        <w:t>det sich die Vorstellung von ungewöhnlichen Forschungsmethoden und neuen Modellen zur Verknü</w:t>
      </w:r>
      <w:r w:rsidRPr="002D6575">
        <w:rPr>
          <w:rFonts w:cs="Times New Roman"/>
          <w:szCs w:val="22"/>
        </w:rPr>
        <w:t>p</w:t>
      </w:r>
      <w:r w:rsidRPr="002D6575">
        <w:rPr>
          <w:rFonts w:cs="Times New Roman"/>
          <w:szCs w:val="22"/>
        </w:rPr>
        <w:t>fung von Wissensbereichen. Das Archiv ist hier nicht nur als Aufbewahrungs-, sondern auch als Pr</w:t>
      </w:r>
      <w:r w:rsidRPr="002D6575">
        <w:rPr>
          <w:rFonts w:cs="Times New Roman"/>
          <w:szCs w:val="22"/>
        </w:rPr>
        <w:t>o</w:t>
      </w:r>
      <w:r w:rsidRPr="002D6575">
        <w:rPr>
          <w:rFonts w:cs="Times New Roman"/>
          <w:szCs w:val="22"/>
        </w:rPr>
        <w:t>duktionsort zu sehen, das eigene Forschungsarbeiten durchführt und selber Wissen veröffentlicht und vermittelt, etwa indem es eigene Projekte und Publikationen aus dem Arch</w:t>
      </w:r>
      <w:r w:rsidR="00B859DF">
        <w:rPr>
          <w:rFonts w:cs="Times New Roman"/>
          <w:szCs w:val="22"/>
        </w:rPr>
        <w:t>i</w:t>
      </w:r>
      <w:r w:rsidRPr="002D6575">
        <w:rPr>
          <w:rFonts w:cs="Times New Roman"/>
          <w:szCs w:val="22"/>
        </w:rPr>
        <w:t xml:space="preserve">vmaterial heraus generiert und sich an der Lehre in Universität und Kunsthochschule beteiligt. </w:t>
      </w:r>
    </w:p>
    <w:p w14:paraId="5463D629" w14:textId="77777777" w:rsidR="00F23F4E" w:rsidRPr="002D6575" w:rsidRDefault="00F23F4E" w:rsidP="008F76BC">
      <w:pPr>
        <w:spacing w:line="240" w:lineRule="auto"/>
        <w:jc w:val="both"/>
        <w:rPr>
          <w:rFonts w:cs="Times New Roman"/>
          <w:szCs w:val="22"/>
        </w:rPr>
      </w:pPr>
    </w:p>
    <w:p w14:paraId="151BC0EF" w14:textId="19E69570" w:rsidR="00F23F4E" w:rsidRDefault="00F23F4E" w:rsidP="008F76BC">
      <w:pPr>
        <w:jc w:val="both"/>
        <w:rPr>
          <w:rFonts w:cs="Times New Roman"/>
          <w:szCs w:val="22"/>
        </w:rPr>
      </w:pPr>
      <w:r w:rsidRPr="002D6575">
        <w:rPr>
          <w:rFonts w:cs="Times New Roman"/>
          <w:szCs w:val="22"/>
        </w:rPr>
        <w:t xml:space="preserve">Bei der Materialakquise und der Inhaltsvermittlung muss das documenta </w:t>
      </w:r>
      <w:proofErr w:type="spellStart"/>
      <w:r w:rsidRPr="002D6575">
        <w:rPr>
          <w:rFonts w:cs="Times New Roman"/>
          <w:szCs w:val="22"/>
        </w:rPr>
        <w:t>archiv</w:t>
      </w:r>
      <w:proofErr w:type="spellEnd"/>
      <w:r w:rsidRPr="002D6575">
        <w:rPr>
          <w:rFonts w:cs="Times New Roman"/>
          <w:szCs w:val="22"/>
        </w:rPr>
        <w:t xml:space="preserve"> so offen wie möglich agieren: es muss seine Informant</w:t>
      </w:r>
      <w:r w:rsidR="00B859DF">
        <w:rPr>
          <w:rFonts w:cs="Times New Roman"/>
          <w:szCs w:val="22"/>
        </w:rPr>
        <w:t>I</w:t>
      </w:r>
      <w:r w:rsidRPr="002D6575">
        <w:rPr>
          <w:rFonts w:cs="Times New Roman"/>
          <w:szCs w:val="22"/>
        </w:rPr>
        <w:t>nnen und Produzent</w:t>
      </w:r>
      <w:r w:rsidR="00B859DF">
        <w:rPr>
          <w:rFonts w:cs="Times New Roman"/>
          <w:szCs w:val="22"/>
        </w:rPr>
        <w:t>I</w:t>
      </w:r>
      <w:r w:rsidRPr="002D6575">
        <w:rPr>
          <w:rFonts w:cs="Times New Roman"/>
          <w:szCs w:val="22"/>
        </w:rPr>
        <w:t xml:space="preserve">nnen, also z.B. das documenta Team, bei der </w:t>
      </w:r>
      <w:r w:rsidRPr="002D6575">
        <w:rPr>
          <w:rFonts w:cs="Times New Roman"/>
          <w:szCs w:val="22"/>
        </w:rPr>
        <w:lastRenderedPageBreak/>
        <w:t xml:space="preserve">Dokumentation stärker miteinbeziehen und die Desiderate seiner Sammlungen und seiner Forschung aktiv der Öffentlichkeit vermitteln, beispielsweise indem es sich mehr als bisher bei der Ausbildung der </w:t>
      </w:r>
      <w:proofErr w:type="spellStart"/>
      <w:r w:rsidRPr="002D6575">
        <w:rPr>
          <w:rFonts w:cs="Times New Roman"/>
          <w:szCs w:val="22"/>
        </w:rPr>
        <w:t>Ausstellungsvermittler</w:t>
      </w:r>
      <w:r w:rsidR="00B859DF">
        <w:rPr>
          <w:rFonts w:cs="Times New Roman"/>
          <w:szCs w:val="22"/>
        </w:rPr>
        <w:t>I</w:t>
      </w:r>
      <w:r w:rsidRPr="002D6575">
        <w:rPr>
          <w:rFonts w:cs="Times New Roman"/>
          <w:szCs w:val="22"/>
        </w:rPr>
        <w:t>nnen</w:t>
      </w:r>
      <w:proofErr w:type="spellEnd"/>
      <w:r w:rsidRPr="002D6575">
        <w:rPr>
          <w:rFonts w:cs="Times New Roman"/>
          <w:szCs w:val="22"/>
        </w:rPr>
        <w:t xml:space="preserve"> engagiert. Als zentrale Schnittstelle des Wissens über die moderne Kunst sollte es sich in gleicher Weise einem akademischen und einem nichtakademischen Publikum sowie anderen Formen der Wissensproduktion öffnen und sie in seine Arbeit involvieren. Beispiele für Letzteres wären die „Oral </w:t>
      </w:r>
      <w:proofErr w:type="spellStart"/>
      <w:r w:rsidRPr="002D6575">
        <w:rPr>
          <w:rFonts w:cs="Times New Roman"/>
          <w:szCs w:val="22"/>
        </w:rPr>
        <w:t>History</w:t>
      </w:r>
      <w:proofErr w:type="spellEnd"/>
      <w:r w:rsidRPr="002D6575">
        <w:rPr>
          <w:rFonts w:cs="Times New Roman"/>
          <w:szCs w:val="22"/>
        </w:rPr>
        <w:t xml:space="preserve">“ in Form von Interviews mit </w:t>
      </w:r>
      <w:proofErr w:type="spellStart"/>
      <w:r w:rsidRPr="002D6575">
        <w:rPr>
          <w:rFonts w:cs="Times New Roman"/>
          <w:szCs w:val="22"/>
        </w:rPr>
        <w:t>Zeitzeug</w:t>
      </w:r>
      <w:r w:rsidR="00B859DF">
        <w:rPr>
          <w:rFonts w:cs="Times New Roman"/>
          <w:szCs w:val="22"/>
        </w:rPr>
        <w:t>I</w:t>
      </w:r>
      <w:r w:rsidRPr="002D6575">
        <w:rPr>
          <w:rFonts w:cs="Times New Roman"/>
          <w:szCs w:val="22"/>
        </w:rPr>
        <w:t>nnen</w:t>
      </w:r>
      <w:proofErr w:type="spellEnd"/>
      <w:r w:rsidRPr="002D6575">
        <w:rPr>
          <w:rFonts w:cs="Times New Roman"/>
          <w:szCs w:val="22"/>
        </w:rPr>
        <w:t xml:space="preserve"> oder die Beschäftigung eines „Annual Writer“ im Archiv. </w:t>
      </w:r>
    </w:p>
    <w:p w14:paraId="1DD8B544" w14:textId="77777777" w:rsidR="00A30E46" w:rsidRPr="002D6575" w:rsidRDefault="00A30E46" w:rsidP="008F76BC">
      <w:pPr>
        <w:jc w:val="both"/>
        <w:rPr>
          <w:rFonts w:cs="Times New Roman"/>
          <w:szCs w:val="22"/>
        </w:rPr>
      </w:pPr>
    </w:p>
    <w:p w14:paraId="6403C3ED" w14:textId="15FADA9B" w:rsidR="008F76BC" w:rsidRDefault="00E725B9" w:rsidP="00B062A1">
      <w:pPr>
        <w:pStyle w:val="berschrift2"/>
      </w:pPr>
      <w:bookmarkStart w:id="117" w:name="_Toc387555403"/>
      <w:bookmarkStart w:id="118" w:name="_Toc387555448"/>
      <w:bookmarkStart w:id="119" w:name="_Toc387555571"/>
      <w:bookmarkStart w:id="120" w:name="_Toc387555605"/>
      <w:r>
        <w:t xml:space="preserve">2. </w:t>
      </w:r>
      <w:r w:rsidR="00F23F4E" w:rsidRPr="002D6575">
        <w:t>Die Vermittlung – Public Programme</w:t>
      </w:r>
      <w:bookmarkEnd w:id="117"/>
      <w:bookmarkEnd w:id="118"/>
      <w:bookmarkEnd w:id="119"/>
      <w:bookmarkEnd w:id="120"/>
    </w:p>
    <w:p w14:paraId="7E9DB25B" w14:textId="1C14C62F" w:rsidR="00F23F4E" w:rsidRPr="006A17D0" w:rsidRDefault="00F23F4E" w:rsidP="008F76BC">
      <w:pPr>
        <w:jc w:val="both"/>
        <w:rPr>
          <w:rFonts w:cs="Times New Roman"/>
          <w:b/>
          <w:szCs w:val="22"/>
        </w:rPr>
      </w:pPr>
      <w:r w:rsidRPr="002D6575">
        <w:rPr>
          <w:rFonts w:cs="Times New Roman"/>
          <w:szCs w:val="22"/>
        </w:rPr>
        <w:t xml:space="preserve">Das Vermittlungsprogramm des documenta Instituts wird nicht nur auf der bloßen Reproduktion von bereits vorhandenem Wissen basieren, sondern selbst ein Kontext </w:t>
      </w:r>
      <w:proofErr w:type="spellStart"/>
      <w:r w:rsidRPr="002D6575">
        <w:rPr>
          <w:rFonts w:cs="Times New Roman"/>
          <w:szCs w:val="22"/>
        </w:rPr>
        <w:t>kollaborativer</w:t>
      </w:r>
      <w:proofErr w:type="spellEnd"/>
      <w:r w:rsidRPr="002D6575">
        <w:rPr>
          <w:rFonts w:cs="Times New Roman"/>
          <w:szCs w:val="22"/>
        </w:rPr>
        <w:t xml:space="preserve"> Wissensproduktion und Forschung sein. Es kann aus Workshops, Vermittlungsprojekten, Ausstellungen, Vorträgen, Pe</w:t>
      </w:r>
      <w:r w:rsidRPr="002D6575">
        <w:rPr>
          <w:rFonts w:cs="Times New Roman"/>
          <w:szCs w:val="22"/>
        </w:rPr>
        <w:t>r</w:t>
      </w:r>
      <w:r w:rsidRPr="002D6575">
        <w:rPr>
          <w:rFonts w:cs="Times New Roman"/>
          <w:szCs w:val="22"/>
        </w:rPr>
        <w:t>formances etc. bestehen und neue Sicht- und Lernweisen eröffnen. So sollte z.B. nicht nur die G</w:t>
      </w:r>
      <w:r w:rsidRPr="002D6575">
        <w:rPr>
          <w:rFonts w:cs="Times New Roman"/>
          <w:szCs w:val="22"/>
        </w:rPr>
        <w:t>e</w:t>
      </w:r>
      <w:r w:rsidRPr="002D6575">
        <w:rPr>
          <w:rFonts w:cs="Times New Roman"/>
          <w:szCs w:val="22"/>
        </w:rPr>
        <w:t>schichte der documenta erzählt werden, sondern auch die Forschungsarbeit mit der jeweiligen doc</w:t>
      </w:r>
      <w:r w:rsidRPr="002D6575">
        <w:rPr>
          <w:rFonts w:cs="Times New Roman"/>
          <w:szCs w:val="22"/>
        </w:rPr>
        <w:t>u</w:t>
      </w:r>
      <w:r w:rsidRPr="002D6575">
        <w:rPr>
          <w:rFonts w:cs="Times New Roman"/>
          <w:szCs w:val="22"/>
        </w:rPr>
        <w:t>menta und die Gegenwart der Ausstellung mitten aus dem Prozess in öffentlichen Veranstaltungen diskutiert werden können.</w:t>
      </w:r>
    </w:p>
    <w:p w14:paraId="02D056A2" w14:textId="77777777" w:rsidR="00F23F4E" w:rsidRPr="002D6575" w:rsidRDefault="00F23F4E" w:rsidP="008F76BC">
      <w:pPr>
        <w:spacing w:line="240" w:lineRule="auto"/>
        <w:jc w:val="both"/>
        <w:rPr>
          <w:rFonts w:cs="Times New Roman"/>
          <w:szCs w:val="22"/>
        </w:rPr>
      </w:pPr>
    </w:p>
    <w:p w14:paraId="0F175643" w14:textId="03FF6564" w:rsidR="00F23F4E" w:rsidRPr="002D6575" w:rsidRDefault="00F23F4E" w:rsidP="008F76BC">
      <w:pPr>
        <w:jc w:val="both"/>
        <w:rPr>
          <w:rFonts w:cs="Times New Roman"/>
          <w:szCs w:val="22"/>
        </w:rPr>
      </w:pPr>
      <w:r w:rsidRPr="002D6575">
        <w:rPr>
          <w:rFonts w:cs="Times New Roman"/>
          <w:szCs w:val="22"/>
        </w:rPr>
        <w:t>So wie die documenta Ausstellung immer auch ihre Gegenwart hinterfragt, indem sie z.B. zum „Ve</w:t>
      </w:r>
      <w:r w:rsidRPr="002D6575">
        <w:rPr>
          <w:rFonts w:cs="Times New Roman"/>
          <w:szCs w:val="22"/>
        </w:rPr>
        <w:t>r</w:t>
      </w:r>
      <w:r w:rsidRPr="002D6575">
        <w:rPr>
          <w:rFonts w:cs="Times New Roman"/>
          <w:szCs w:val="22"/>
        </w:rPr>
        <w:t>lernen“ auffordert, muss auch die Vermittlung am documenta Institut ein Forum bieten, um vorhand</w:t>
      </w:r>
      <w:r w:rsidRPr="002D6575">
        <w:rPr>
          <w:rFonts w:cs="Times New Roman"/>
          <w:szCs w:val="22"/>
        </w:rPr>
        <w:t>e</w:t>
      </w:r>
      <w:r w:rsidRPr="002D6575">
        <w:rPr>
          <w:rFonts w:cs="Times New Roman"/>
          <w:szCs w:val="22"/>
        </w:rPr>
        <w:t xml:space="preserve">ne Positionen zu hinterfragen und aus neuem Winkel zu sehen. Die Einbeziehung der Öffentlichkeit in diesen Diskurs kann zu einem Teil der Forschung am Institut werden. Bisherige Vorstellungen von bloßer </w:t>
      </w:r>
      <w:proofErr w:type="spellStart"/>
      <w:r w:rsidRPr="002D6575">
        <w:rPr>
          <w:rFonts w:cs="Times New Roman"/>
          <w:szCs w:val="22"/>
        </w:rPr>
        <w:t>Zuhörer</w:t>
      </w:r>
      <w:r w:rsidR="00B859DF">
        <w:rPr>
          <w:rFonts w:cs="Times New Roman"/>
          <w:szCs w:val="22"/>
        </w:rPr>
        <w:t>I</w:t>
      </w:r>
      <w:r w:rsidRPr="002D6575">
        <w:rPr>
          <w:rFonts w:cs="Times New Roman"/>
          <w:szCs w:val="22"/>
        </w:rPr>
        <w:t>nnenschaft</w:t>
      </w:r>
      <w:proofErr w:type="spellEnd"/>
      <w:r w:rsidRPr="002D6575">
        <w:rPr>
          <w:rFonts w:cs="Times New Roman"/>
          <w:szCs w:val="22"/>
        </w:rPr>
        <w:t xml:space="preserve">, sollen durch die Herstellung von Räumen </w:t>
      </w:r>
      <w:proofErr w:type="spellStart"/>
      <w:r w:rsidRPr="002D6575">
        <w:rPr>
          <w:rFonts w:cs="Times New Roman"/>
          <w:szCs w:val="22"/>
        </w:rPr>
        <w:t>kollaborativer</w:t>
      </w:r>
      <w:proofErr w:type="spellEnd"/>
      <w:r w:rsidRPr="002D6575">
        <w:rPr>
          <w:rFonts w:cs="Times New Roman"/>
          <w:szCs w:val="22"/>
        </w:rPr>
        <w:t xml:space="preserve"> Wissensprodukt</w:t>
      </w:r>
      <w:r w:rsidRPr="002D6575">
        <w:rPr>
          <w:rFonts w:cs="Times New Roman"/>
          <w:szCs w:val="22"/>
        </w:rPr>
        <w:t>i</w:t>
      </w:r>
      <w:r w:rsidRPr="002D6575">
        <w:rPr>
          <w:rFonts w:cs="Times New Roman"/>
          <w:szCs w:val="22"/>
        </w:rPr>
        <w:t>on erweitert und verändert werden. Um dies zu erreichen, sollten auch neuere Wege der Wissensve</w:t>
      </w:r>
      <w:r w:rsidRPr="002D6575">
        <w:rPr>
          <w:rFonts w:cs="Times New Roman"/>
          <w:szCs w:val="22"/>
        </w:rPr>
        <w:t>r</w:t>
      </w:r>
      <w:r w:rsidRPr="002D6575">
        <w:rPr>
          <w:rFonts w:cs="Times New Roman"/>
          <w:szCs w:val="22"/>
        </w:rPr>
        <w:t>mittlung beschritten werden, wie etwa „TED Talks“, Plenumsdiskussionen in Form von „</w:t>
      </w:r>
      <w:proofErr w:type="spellStart"/>
      <w:r w:rsidRPr="002D6575">
        <w:rPr>
          <w:rFonts w:cs="Times New Roman"/>
          <w:szCs w:val="22"/>
        </w:rPr>
        <w:t>Fish</w:t>
      </w:r>
      <w:proofErr w:type="spellEnd"/>
      <w:r w:rsidRPr="002D6575">
        <w:rPr>
          <w:rFonts w:cs="Times New Roman"/>
          <w:szCs w:val="22"/>
        </w:rPr>
        <w:t xml:space="preserve"> </w:t>
      </w:r>
      <w:proofErr w:type="spellStart"/>
      <w:r w:rsidRPr="002D6575">
        <w:rPr>
          <w:rFonts w:cs="Times New Roman"/>
          <w:szCs w:val="22"/>
        </w:rPr>
        <w:t>Bowls</w:t>
      </w:r>
      <w:proofErr w:type="spellEnd"/>
      <w:r w:rsidRPr="002D6575">
        <w:rPr>
          <w:rFonts w:cs="Times New Roman"/>
          <w:szCs w:val="22"/>
        </w:rPr>
        <w:t xml:space="preserve">“ oder eine stärkere Einbeziehung der </w:t>
      </w:r>
      <w:proofErr w:type="spellStart"/>
      <w:r w:rsidRPr="002D6575">
        <w:rPr>
          <w:rFonts w:cs="Times New Roman"/>
          <w:szCs w:val="22"/>
        </w:rPr>
        <w:t>Social</w:t>
      </w:r>
      <w:proofErr w:type="spellEnd"/>
      <w:r w:rsidRPr="002D6575">
        <w:rPr>
          <w:rFonts w:cs="Times New Roman"/>
          <w:szCs w:val="22"/>
        </w:rPr>
        <w:t xml:space="preserve"> Media. So werden Öffnungen und </w:t>
      </w:r>
      <w:proofErr w:type="spellStart"/>
      <w:r w:rsidRPr="002D6575">
        <w:rPr>
          <w:rFonts w:cs="Times New Roman"/>
          <w:szCs w:val="22"/>
        </w:rPr>
        <w:t>Öffentlichkeiten</w:t>
      </w:r>
      <w:proofErr w:type="spellEnd"/>
      <w:r w:rsidRPr="002D6575">
        <w:rPr>
          <w:rFonts w:cs="Times New Roman"/>
          <w:szCs w:val="22"/>
        </w:rPr>
        <w:t xml:space="preserve"> g</w:t>
      </w:r>
      <w:r w:rsidRPr="002D6575">
        <w:rPr>
          <w:rFonts w:cs="Times New Roman"/>
          <w:szCs w:val="22"/>
        </w:rPr>
        <w:t>e</w:t>
      </w:r>
      <w:r w:rsidRPr="002D6575">
        <w:rPr>
          <w:rFonts w:cs="Times New Roman"/>
          <w:szCs w:val="22"/>
        </w:rPr>
        <w:t>schaffen, die eine Debatte zur Geschichte und Gegenwart der documenta und zu</w:t>
      </w:r>
      <w:r w:rsidR="00B859DF">
        <w:rPr>
          <w:rFonts w:cs="Times New Roman"/>
          <w:szCs w:val="22"/>
        </w:rPr>
        <w:t xml:space="preserve"> weiterführenden</w:t>
      </w:r>
      <w:r w:rsidRPr="002D6575">
        <w:rPr>
          <w:rFonts w:cs="Times New Roman"/>
          <w:szCs w:val="22"/>
        </w:rPr>
        <w:t xml:space="preserve"> Themenfeldern ermöglichen. </w:t>
      </w:r>
    </w:p>
    <w:p w14:paraId="0D54F8D2" w14:textId="77777777" w:rsidR="00F23F4E" w:rsidRPr="002D6575" w:rsidRDefault="00F23F4E" w:rsidP="008F76BC">
      <w:pPr>
        <w:spacing w:line="240" w:lineRule="auto"/>
        <w:jc w:val="both"/>
        <w:rPr>
          <w:rFonts w:cs="Times New Roman"/>
          <w:szCs w:val="22"/>
        </w:rPr>
      </w:pPr>
    </w:p>
    <w:p w14:paraId="0FDA57C6" w14:textId="3734D617" w:rsidR="00F23F4E" w:rsidRPr="002D6575" w:rsidRDefault="00F23F4E" w:rsidP="008F76BC">
      <w:pPr>
        <w:jc w:val="both"/>
        <w:rPr>
          <w:rFonts w:cs="Times New Roman"/>
          <w:szCs w:val="22"/>
        </w:rPr>
      </w:pPr>
      <w:r w:rsidRPr="002D6575">
        <w:rPr>
          <w:rFonts w:cs="Times New Roman"/>
          <w:szCs w:val="22"/>
        </w:rPr>
        <w:t xml:space="preserve">Während eines Workshops im September 2017 mit in- und ausländischen </w:t>
      </w:r>
      <w:proofErr w:type="spellStart"/>
      <w:r w:rsidRPr="002D6575">
        <w:rPr>
          <w:rFonts w:cs="Times New Roman"/>
          <w:szCs w:val="22"/>
        </w:rPr>
        <w:t>Expert</w:t>
      </w:r>
      <w:r w:rsidR="00B859DF">
        <w:rPr>
          <w:rFonts w:cs="Times New Roman"/>
          <w:szCs w:val="22"/>
        </w:rPr>
        <w:t>I</w:t>
      </w:r>
      <w:r w:rsidRPr="002D6575">
        <w:rPr>
          <w:rFonts w:cs="Times New Roman"/>
          <w:szCs w:val="22"/>
        </w:rPr>
        <w:t>nnen</w:t>
      </w:r>
      <w:proofErr w:type="spellEnd"/>
      <w:r w:rsidRPr="002D6575">
        <w:rPr>
          <w:rFonts w:cs="Times New Roman"/>
          <w:szCs w:val="22"/>
        </w:rPr>
        <w:t xml:space="preserve"> wurde das enorme Potential deutlich, das diese im geplanten Forschungsinstitut und seinem Wirken als Zentrum für Ausstellungsstudien sehen. Immer wieder hoben sie positiv den Geist der Freiheit, Offenheit und Internationalität hervor, der die documenta prägt und sie als Modell für Ausstellungen ihrer Art in der ganzen Welt so attraktiv macht. Die Offenheit in Struktur, Forschung und Vermittlung, die für das documenta Institut so wichtig ist, muss sich auch in seinem Haus widerspiegeln. Es müssen Räume für öffentliche Veranstaltungen und Ausstellungen vorhanden sein, aber auch Gastateliers und Gastwo</w:t>
      </w:r>
      <w:r w:rsidRPr="002D6575">
        <w:rPr>
          <w:rFonts w:cs="Times New Roman"/>
          <w:szCs w:val="22"/>
        </w:rPr>
        <w:t>h</w:t>
      </w:r>
      <w:r w:rsidRPr="002D6575">
        <w:rPr>
          <w:rFonts w:cs="Times New Roman"/>
          <w:szCs w:val="22"/>
        </w:rPr>
        <w:t xml:space="preserve">nungen bereitgestellt werden. </w:t>
      </w:r>
      <w:proofErr w:type="spellStart"/>
      <w:r w:rsidRPr="002D6575">
        <w:rPr>
          <w:rFonts w:cs="Times New Roman"/>
          <w:szCs w:val="22"/>
        </w:rPr>
        <w:t>Mitarbeiter</w:t>
      </w:r>
      <w:r w:rsidR="00B859DF">
        <w:rPr>
          <w:rFonts w:cs="Times New Roman"/>
          <w:szCs w:val="22"/>
        </w:rPr>
        <w:t>I</w:t>
      </w:r>
      <w:r w:rsidRPr="002D6575">
        <w:rPr>
          <w:rFonts w:cs="Times New Roman"/>
          <w:szCs w:val="22"/>
        </w:rPr>
        <w:t>nnen</w:t>
      </w:r>
      <w:proofErr w:type="spellEnd"/>
      <w:r w:rsidRPr="002D6575">
        <w:rPr>
          <w:rFonts w:cs="Times New Roman"/>
          <w:szCs w:val="22"/>
        </w:rPr>
        <w:t xml:space="preserve">, </w:t>
      </w:r>
      <w:proofErr w:type="spellStart"/>
      <w:r w:rsidRPr="002D6575">
        <w:rPr>
          <w:rFonts w:cs="Times New Roman"/>
          <w:szCs w:val="22"/>
        </w:rPr>
        <w:t>Wissenschaftler</w:t>
      </w:r>
      <w:r w:rsidR="00B859DF">
        <w:rPr>
          <w:rFonts w:cs="Times New Roman"/>
          <w:szCs w:val="22"/>
        </w:rPr>
        <w:t>I</w:t>
      </w:r>
      <w:r w:rsidRPr="002D6575">
        <w:rPr>
          <w:rFonts w:cs="Times New Roman"/>
          <w:szCs w:val="22"/>
        </w:rPr>
        <w:t>nnen</w:t>
      </w:r>
      <w:proofErr w:type="spellEnd"/>
      <w:r w:rsidRPr="002D6575">
        <w:rPr>
          <w:rFonts w:cs="Times New Roman"/>
          <w:szCs w:val="22"/>
        </w:rPr>
        <w:t xml:space="preserve">, </w:t>
      </w:r>
      <w:proofErr w:type="spellStart"/>
      <w:r w:rsidRPr="002D6575">
        <w:rPr>
          <w:rFonts w:cs="Times New Roman"/>
          <w:szCs w:val="22"/>
        </w:rPr>
        <w:t>Gastforscher</w:t>
      </w:r>
      <w:r w:rsidR="00B859DF">
        <w:rPr>
          <w:rFonts w:cs="Times New Roman"/>
          <w:szCs w:val="22"/>
        </w:rPr>
        <w:t>I</w:t>
      </w:r>
      <w:r w:rsidRPr="002D6575">
        <w:rPr>
          <w:rFonts w:cs="Times New Roman"/>
          <w:szCs w:val="22"/>
        </w:rPr>
        <w:t>nnen</w:t>
      </w:r>
      <w:proofErr w:type="spellEnd"/>
      <w:r w:rsidRPr="002D6575">
        <w:rPr>
          <w:rFonts w:cs="Times New Roman"/>
          <w:szCs w:val="22"/>
        </w:rPr>
        <w:t xml:space="preserve"> und Publ</w:t>
      </w:r>
      <w:r w:rsidRPr="002D6575">
        <w:rPr>
          <w:rFonts w:cs="Times New Roman"/>
          <w:szCs w:val="22"/>
        </w:rPr>
        <w:t>i</w:t>
      </w:r>
      <w:r w:rsidRPr="002D6575">
        <w:rPr>
          <w:rFonts w:cs="Times New Roman"/>
          <w:szCs w:val="22"/>
        </w:rPr>
        <w:t xml:space="preserve">kum müssen sich gleichermaßen in dem neuen Gebäude zuhause fühlen. Design und Infrastruktur der </w:t>
      </w:r>
      <w:r w:rsidRPr="002D6575">
        <w:rPr>
          <w:rFonts w:cs="Times New Roman"/>
          <w:szCs w:val="22"/>
        </w:rPr>
        <w:lastRenderedPageBreak/>
        <w:t xml:space="preserve">Archiv- und der Institutsräume müssen flexibel angelegt sein und bereits in ihrer Funktionalität die zentralen Ideen des documenta Instituts vermitteln. </w:t>
      </w:r>
    </w:p>
    <w:p w14:paraId="5E92BB9A" w14:textId="59407AF0" w:rsidR="00305376" w:rsidRPr="001737A2" w:rsidRDefault="004C3D09" w:rsidP="00B062A1">
      <w:pPr>
        <w:pStyle w:val="berschrift1"/>
      </w:pPr>
      <w:bookmarkStart w:id="121" w:name="_Toc387237763"/>
      <w:bookmarkStart w:id="122" w:name="_Toc387410756"/>
      <w:bookmarkStart w:id="123" w:name="_Toc387555250"/>
      <w:bookmarkStart w:id="124" w:name="_Toc387555404"/>
      <w:bookmarkStart w:id="125" w:name="_Toc387555449"/>
      <w:bookmarkStart w:id="126" w:name="_Toc387555572"/>
      <w:bookmarkStart w:id="127" w:name="_Toc387555606"/>
      <w:r>
        <w:rPr>
          <w:highlight w:val="yellow"/>
        </w:rPr>
        <w:t>VII</w:t>
      </w:r>
      <w:r w:rsidR="00305376" w:rsidRPr="004C3D09">
        <w:rPr>
          <w:highlight w:val="yellow"/>
        </w:rPr>
        <w:t>. Finanzierung</w:t>
      </w:r>
      <w:bookmarkEnd w:id="121"/>
      <w:bookmarkEnd w:id="122"/>
      <w:bookmarkEnd w:id="123"/>
      <w:bookmarkEnd w:id="124"/>
      <w:bookmarkEnd w:id="125"/>
      <w:bookmarkEnd w:id="126"/>
      <w:bookmarkEnd w:id="127"/>
    </w:p>
    <w:p w14:paraId="789D5EE2" w14:textId="77777777" w:rsidR="004C3D09" w:rsidRDefault="004C3D09">
      <w:pPr>
        <w:spacing w:line="240" w:lineRule="auto"/>
        <w:rPr>
          <w:rFonts w:eastAsiaTheme="majorEastAsia" w:cs="Times New Roman"/>
          <w:b/>
          <w:bCs/>
          <w:szCs w:val="22"/>
        </w:rPr>
      </w:pPr>
      <w:bookmarkStart w:id="128" w:name="_Toc387237764"/>
      <w:bookmarkStart w:id="129" w:name="_Toc387410757"/>
      <w:r>
        <w:br w:type="page"/>
      </w:r>
    </w:p>
    <w:p w14:paraId="3E33FE5A" w14:textId="75F5FAA4" w:rsidR="00305376" w:rsidRPr="00913649" w:rsidRDefault="004C3D09" w:rsidP="006A17D0">
      <w:pPr>
        <w:pStyle w:val="berschrift1"/>
      </w:pPr>
      <w:bookmarkStart w:id="130" w:name="_Toc387555251"/>
      <w:bookmarkStart w:id="131" w:name="_Toc387555405"/>
      <w:bookmarkStart w:id="132" w:name="_Toc387555450"/>
      <w:bookmarkStart w:id="133" w:name="_Toc387555573"/>
      <w:bookmarkStart w:id="134" w:name="_Toc387555607"/>
      <w:r>
        <w:lastRenderedPageBreak/>
        <w:t>VIII</w:t>
      </w:r>
      <w:r w:rsidR="00305376">
        <w:t xml:space="preserve">. </w:t>
      </w:r>
      <w:r w:rsidR="00305376" w:rsidRPr="00913649">
        <w:t>Anlagen</w:t>
      </w:r>
      <w:bookmarkEnd w:id="128"/>
      <w:bookmarkEnd w:id="129"/>
      <w:bookmarkEnd w:id="130"/>
      <w:bookmarkEnd w:id="131"/>
      <w:bookmarkEnd w:id="132"/>
      <w:bookmarkEnd w:id="133"/>
      <w:bookmarkEnd w:id="134"/>
    </w:p>
    <w:p w14:paraId="619F8A30" w14:textId="02147ECF" w:rsidR="005D59E3" w:rsidRDefault="005D59E3" w:rsidP="009B3329">
      <w:pPr>
        <w:pStyle w:val="berschrift2"/>
      </w:pPr>
      <w:bookmarkStart w:id="135" w:name="_Toc387410758"/>
      <w:bookmarkStart w:id="136" w:name="_Toc387555252"/>
      <w:bookmarkStart w:id="137" w:name="_Toc387555406"/>
      <w:bookmarkStart w:id="138" w:name="_Toc387555451"/>
      <w:bookmarkStart w:id="139" w:name="_Toc387555574"/>
      <w:bookmarkStart w:id="140" w:name="_Toc387555608"/>
      <w:r>
        <w:t>Kurzbeschreibung der von den Gründungsmitgliedern in da</w:t>
      </w:r>
      <w:r w:rsidR="00FB1BD0">
        <w:t>s For</w:t>
      </w:r>
      <w:r>
        <w:t>schungszentrum für Ausste</w:t>
      </w:r>
      <w:r>
        <w:t>l</w:t>
      </w:r>
      <w:r>
        <w:t>lungsstudien eingebrachten Arbeitsgebiete und Forschungsprojekte</w:t>
      </w:r>
      <w:bookmarkEnd w:id="135"/>
      <w:bookmarkEnd w:id="136"/>
      <w:bookmarkEnd w:id="137"/>
      <w:bookmarkEnd w:id="138"/>
      <w:bookmarkEnd w:id="139"/>
      <w:bookmarkEnd w:id="140"/>
      <w:r>
        <w:t xml:space="preserve"> </w:t>
      </w:r>
    </w:p>
    <w:p w14:paraId="2FE4C80D" w14:textId="77777777" w:rsidR="00BC7384" w:rsidRDefault="00FB1BD0" w:rsidP="00A30E46">
      <w:bookmarkStart w:id="141" w:name="_Toc387410759"/>
      <w:r w:rsidRPr="00A30E46">
        <w:rPr>
          <w:b/>
        </w:rPr>
        <w:t>KÜNSTLERISCHE FORSCHUNG</w:t>
      </w:r>
      <w:bookmarkEnd w:id="141"/>
    </w:p>
    <w:p w14:paraId="547A8515" w14:textId="76DB6366" w:rsidR="005D59E3" w:rsidRDefault="00490136" w:rsidP="00BC7384">
      <w:r>
        <w:rPr>
          <w:highlight w:val="yellow"/>
        </w:rPr>
        <w:t>TBC: HI</w:t>
      </w:r>
      <w:r w:rsidR="00A30E46" w:rsidRPr="009B3329">
        <w:rPr>
          <w:highlight w:val="yellow"/>
        </w:rPr>
        <w:t xml:space="preserve">ER </w:t>
      </w:r>
      <w:r w:rsidR="00A30E46">
        <w:rPr>
          <w:highlight w:val="yellow"/>
        </w:rPr>
        <w:t xml:space="preserve">BITTE </w:t>
      </w:r>
      <w:r w:rsidR="00A30E46" w:rsidRPr="009B3329">
        <w:rPr>
          <w:highlight w:val="yellow"/>
        </w:rPr>
        <w:t>BESCHREIBUNG BEARBEITEN</w:t>
      </w:r>
    </w:p>
    <w:p w14:paraId="67517070" w14:textId="2239B95C" w:rsidR="00FB1BD0" w:rsidRPr="009B3329" w:rsidRDefault="00093F11" w:rsidP="009B3329">
      <w:pPr>
        <w:rPr>
          <w:i/>
        </w:rPr>
      </w:pPr>
      <w:r w:rsidRPr="009B3329">
        <w:rPr>
          <w:i/>
        </w:rPr>
        <w:t xml:space="preserve">Prof. Dr. </w:t>
      </w:r>
      <w:r w:rsidR="00FB1BD0" w:rsidRPr="009B3329">
        <w:rPr>
          <w:i/>
        </w:rPr>
        <w:t>Johanna Schaffer</w:t>
      </w:r>
    </w:p>
    <w:p w14:paraId="13E83AE6" w14:textId="6982EF18" w:rsidR="00802DA3" w:rsidRDefault="00802DA3" w:rsidP="00A30E46">
      <w:pPr>
        <w:jc w:val="both"/>
      </w:pPr>
      <w:r>
        <w:t xml:space="preserve">Die </w:t>
      </w:r>
      <w:r w:rsidR="00B859DF">
        <w:t>K</w:t>
      </w:r>
      <w:r>
        <w:t xml:space="preserve">ünstlerische Forschung wirft neue Forschungsperspektiven auf die Geschichte, Gegenwart und Zukunft der documenta, untersucht das documenta </w:t>
      </w:r>
      <w:proofErr w:type="spellStart"/>
      <w:r w:rsidR="00B859DF">
        <w:t>a</w:t>
      </w:r>
      <w:r>
        <w:t>rchiv</w:t>
      </w:r>
      <w:proofErr w:type="spellEnd"/>
      <w:r>
        <w:t xml:space="preserve"> mit künstlerischen Mitteln und bringt A</w:t>
      </w:r>
      <w:r>
        <w:t>n</w:t>
      </w:r>
      <w:r>
        <w:t>sätze der praxisbasierten Wissensproduktion sowie der künstlerischen Institutionskritik in einen tran</w:t>
      </w:r>
      <w:r>
        <w:t>s</w:t>
      </w:r>
      <w:r>
        <w:t>disziplinären Forschungsbere</w:t>
      </w:r>
      <w:r w:rsidR="004A6F52">
        <w:t>ich der Ausstellungsstudien ein</w:t>
      </w:r>
      <w:r>
        <w:t xml:space="preserve">. Sie entwickelt </w:t>
      </w:r>
      <w:r>
        <w:rPr>
          <w:rFonts w:eastAsia="Times New Roman"/>
        </w:rPr>
        <w:t>epistemologische, disku</w:t>
      </w:r>
      <w:r>
        <w:rPr>
          <w:rFonts w:eastAsia="Times New Roman"/>
        </w:rPr>
        <w:t>r</w:t>
      </w:r>
      <w:r>
        <w:rPr>
          <w:rFonts w:eastAsia="Times New Roman"/>
        </w:rPr>
        <w:t xml:space="preserve">sive, visuelle, affektive und poetische </w:t>
      </w:r>
      <w:r>
        <w:t>Wissensformen und Forschungsfragen für künstlerische Reche</w:t>
      </w:r>
      <w:r>
        <w:t>r</w:t>
      </w:r>
      <w:r>
        <w:t>chen zum historischem Material und schafft neue Ansätze für eine documenta Forschung als Han</w:t>
      </w:r>
      <w:r>
        <w:t>d</w:t>
      </w:r>
      <w:r>
        <w:t>lungszone. Lesen wir die documenta nun selbst als eine Praxis</w:t>
      </w:r>
      <w:r w:rsidRPr="004021E9">
        <w:t>, die</w:t>
      </w:r>
      <w:r>
        <w:t xml:space="preserve"> einerseits</w:t>
      </w:r>
      <w:r w:rsidRPr="004021E9">
        <w:t xml:space="preserve"> im Inneren des </w:t>
      </w:r>
      <w:r>
        <w:t xml:space="preserve">jeweils gegenwärtigen </w:t>
      </w:r>
      <w:r w:rsidRPr="004021E9">
        <w:t>Ausstellens angesiedelt ist</w:t>
      </w:r>
      <w:r>
        <w:t xml:space="preserve"> </w:t>
      </w:r>
      <w:r w:rsidRPr="004021E9">
        <w:t xml:space="preserve">und </w:t>
      </w:r>
      <w:r>
        <w:t xml:space="preserve">zugleich jedes Mal aufs Neue </w:t>
      </w:r>
      <w:r w:rsidRPr="004021E9">
        <w:t xml:space="preserve">über dessen </w:t>
      </w:r>
      <w:r>
        <w:t>Normieru</w:t>
      </w:r>
      <w:r>
        <w:t>n</w:t>
      </w:r>
      <w:r>
        <w:t>gen und Zuschreibungen hinausgeht – dann ist es gerade die künstlerische Dimension, die einen so</w:t>
      </w:r>
      <w:r>
        <w:t>l</w:t>
      </w:r>
      <w:r>
        <w:t>chen Schritt über den Stand der Dinge hinaus ermöglicht. So ist es die documenta selbst, die dem i</w:t>
      </w:r>
      <w:r>
        <w:t>n</w:t>
      </w:r>
      <w:r>
        <w:t xml:space="preserve">ternational immer wichtiger werdenden Bereich der </w:t>
      </w:r>
      <w:r w:rsidR="00C94201">
        <w:t>K</w:t>
      </w:r>
      <w:r>
        <w:t>ünstlerischen Forschung wesentliche Impulse gegeben hat.</w:t>
      </w:r>
      <w:r>
        <w:rPr>
          <w:rFonts w:cs="Georgia"/>
        </w:rPr>
        <w:t xml:space="preserve"> </w:t>
      </w:r>
      <w:r>
        <w:t xml:space="preserve">Als Forschungsperspektive, die nicht </w:t>
      </w:r>
      <w:r w:rsidRPr="00960BEB">
        <w:rPr>
          <w:i/>
        </w:rPr>
        <w:t>über</w:t>
      </w:r>
      <w:r>
        <w:t xml:space="preserve"> Kunst, sondern mit den Mitteln der Kunst</w:t>
      </w:r>
      <w:r w:rsidR="00B859DF">
        <w:t xml:space="preserve"> forscht</w:t>
      </w:r>
      <w:r>
        <w:t xml:space="preserve">, ermöglicht die </w:t>
      </w:r>
      <w:r w:rsidR="00B859DF">
        <w:t>K</w:t>
      </w:r>
      <w:r>
        <w:t>ünstlerische Forschung die wechselseitige Durchdringung von Theorie und Praxis, von Analyse und Handlung. Sie kann in diesem Sinne das Archiv und seine Kategorien herau</w:t>
      </w:r>
      <w:r>
        <w:t>s</w:t>
      </w:r>
      <w:r>
        <w:t>fordern und neue Impulse setzen. Künstlerische Forschung</w:t>
      </w:r>
      <w:r w:rsidR="009B3329">
        <w:t xml:space="preserve"> </w:t>
      </w:r>
      <w:r>
        <w:t xml:space="preserve">hat eine transformative und real-utopische Dimension: So entwirft sie </w:t>
      </w:r>
      <w:r>
        <w:rPr>
          <w:rFonts w:eastAsia="Times New Roman"/>
        </w:rPr>
        <w:t>epistemologische, diskursive, politische und poetische Vorstellungswelten, die bisherige Formen des Wissens herausfordern und den Horizont dessen verschieben, was gesehen, gesagt und gezeigt werden kann</w:t>
      </w:r>
      <w:r>
        <w:t>.</w:t>
      </w:r>
    </w:p>
    <w:p w14:paraId="4F283F6D" w14:textId="77777777" w:rsidR="00802DA3" w:rsidRPr="005C453B" w:rsidRDefault="00802DA3" w:rsidP="00A30E46">
      <w:pPr>
        <w:jc w:val="both"/>
        <w:rPr>
          <w:rFonts w:cs="Georgia"/>
        </w:rPr>
      </w:pPr>
    </w:p>
    <w:p w14:paraId="2B409CA8" w14:textId="2287EDAA" w:rsidR="00802DA3" w:rsidRDefault="00802DA3" w:rsidP="00FD265D">
      <w:pPr>
        <w:jc w:val="both"/>
      </w:pPr>
      <w:r>
        <w:t xml:space="preserve">Durch die Zusammenarbeit einer solchen Professur für </w:t>
      </w:r>
      <w:r w:rsidR="00B859DF">
        <w:t>K</w:t>
      </w:r>
      <w:r>
        <w:t xml:space="preserve">ünstlerische Forschung mit </w:t>
      </w:r>
      <w:proofErr w:type="spellStart"/>
      <w:r>
        <w:t>ForscherInnen</w:t>
      </w:r>
      <w:proofErr w:type="spellEnd"/>
      <w:r>
        <w:t xml:space="preserve"> aus den Bereichen der </w:t>
      </w:r>
      <w:r w:rsidRPr="004032E6">
        <w:t>Geistes- und Kulturwissenschaften, Gesellschaftswissenschaften, Architektur und anderen Feldern der Universität Kassel </w:t>
      </w:r>
      <w:r>
        <w:t>soll</w:t>
      </w:r>
      <w:r w:rsidRPr="004032E6">
        <w:t xml:space="preserve"> eine </w:t>
      </w:r>
      <w:proofErr w:type="spellStart"/>
      <w:r w:rsidRPr="004032E6">
        <w:t>Transdisziplinarität</w:t>
      </w:r>
      <w:proofErr w:type="spellEnd"/>
      <w:r w:rsidRPr="004032E6">
        <w:t xml:space="preserve"> erwachsen, die nicht bloß </w:t>
      </w:r>
      <w:proofErr w:type="spellStart"/>
      <w:r w:rsidRPr="004032E6">
        <w:t>disziplinenübergreifend</w:t>
      </w:r>
      <w:proofErr w:type="spellEnd"/>
      <w:r w:rsidRPr="004032E6">
        <w:t xml:space="preserve"> agiert, sondern weit darüber hinaus das Disziplinäre selbst zu überschreiten und in</w:t>
      </w:r>
      <w:r w:rsidR="00B859DF">
        <w:t>f</w:t>
      </w:r>
      <w:r w:rsidRPr="004032E6">
        <w:t>rage zu stellen vermag. Eine solche Forschung könnte das, wofür documenta als Versammlung künstlerischer Positionen steht – Experiment, Freiheit, undisziplinierte Wissensproduktion, neue Pe</w:t>
      </w:r>
      <w:r w:rsidRPr="004032E6">
        <w:t>r</w:t>
      </w:r>
      <w:r w:rsidRPr="004032E6">
        <w:t>spektiven auf die Gegenwart und auf die Welt –</w:t>
      </w:r>
      <w:r w:rsidR="00B859DF">
        <w:t>,</w:t>
      </w:r>
      <w:r w:rsidRPr="004032E6">
        <w:t xml:space="preserve"> auch für die documenta Forschung produktiv m</w:t>
      </w:r>
      <w:r w:rsidRPr="004032E6">
        <w:t>a</w:t>
      </w:r>
      <w:r w:rsidRPr="004032E6">
        <w:t>chen.</w:t>
      </w:r>
      <w:r>
        <w:t xml:space="preserve"> </w:t>
      </w:r>
      <w:r w:rsidRPr="004032E6">
        <w:t xml:space="preserve">Die transdisziplinäre Ausrichtung </w:t>
      </w:r>
      <w:ins w:id="142" w:author="Carina Herring" w:date="2018-05-10T09:59:00Z">
        <w:r w:rsidR="00FD265D">
          <w:t>wird</w:t>
        </w:r>
        <w:r w:rsidR="00FD265D" w:rsidRPr="004032E6">
          <w:t xml:space="preserve"> </w:t>
        </w:r>
      </w:ins>
      <w:bookmarkStart w:id="143" w:name="_GoBack"/>
      <w:bookmarkEnd w:id="143"/>
      <w:r w:rsidRPr="004032E6">
        <w:t xml:space="preserve">tatsächlich </w:t>
      </w:r>
      <w:ins w:id="144" w:author="Carina Herring" w:date="2018-05-10T10:05:00Z">
        <w:r w:rsidR="00FD265D">
          <w:t xml:space="preserve">nicht nur deutschlandweit </w:t>
        </w:r>
      </w:ins>
      <w:r>
        <w:t>ein Alleinste</w:t>
      </w:r>
      <w:r>
        <w:t>l</w:t>
      </w:r>
      <w:r>
        <w:t xml:space="preserve">lungsmerkmal darstellen: Sie eröffnet eine neue Dimension der Freiheit der Forschung und </w:t>
      </w:r>
      <w:r w:rsidRPr="004032E6">
        <w:t>eine ei</w:t>
      </w:r>
      <w:r w:rsidRPr="004032E6">
        <w:t>n</w:t>
      </w:r>
      <w:r w:rsidRPr="004032E6">
        <w:t xml:space="preserve">malige Möglichkeit der Zusammenarbeit von </w:t>
      </w:r>
      <w:proofErr w:type="spellStart"/>
      <w:r w:rsidRPr="004032E6">
        <w:t>ForscherInnen</w:t>
      </w:r>
      <w:proofErr w:type="spellEnd"/>
      <w:r w:rsidRPr="004032E6">
        <w:t xml:space="preserve"> mit und über Kunst, in und quer zu Di</w:t>
      </w:r>
      <w:r w:rsidRPr="004032E6">
        <w:t>s</w:t>
      </w:r>
      <w:r w:rsidRPr="004032E6">
        <w:t xml:space="preserve">ziplinen. So </w:t>
      </w:r>
      <w:r>
        <w:t>werden</w:t>
      </w:r>
      <w:r w:rsidRPr="004032E6">
        <w:t xml:space="preserve"> experimentelle und disziplinäre, künstlerische und reflexive Wissensformen und Verständnisinteressen aufeinander treffen, für und gegeneinander produktiv gemacht werden.</w:t>
      </w:r>
      <w:ins w:id="145" w:author="Carina Herring" w:date="2018-05-10T09:58:00Z">
        <w:r w:rsidR="00FD265D" w:rsidRPr="00FD265D">
          <w:t xml:space="preserve"> </w:t>
        </w:r>
      </w:ins>
    </w:p>
    <w:p w14:paraId="51046B3F" w14:textId="77777777" w:rsidR="00BC7384" w:rsidRDefault="005D59E3" w:rsidP="009B3329">
      <w:pPr>
        <w:pStyle w:val="berschrift3"/>
      </w:pPr>
      <w:bookmarkStart w:id="146" w:name="_Toc387410760"/>
      <w:bookmarkStart w:id="147" w:name="_Toc387555253"/>
      <w:bookmarkStart w:id="148" w:name="_Toc387555407"/>
      <w:bookmarkStart w:id="149" w:name="_Toc387555452"/>
      <w:bookmarkStart w:id="150" w:name="_Toc387555575"/>
      <w:bookmarkStart w:id="151" w:name="_Toc387555609"/>
      <w:r>
        <w:lastRenderedPageBreak/>
        <w:t>KUNSTWISSENSCHAFT</w:t>
      </w:r>
      <w:bookmarkEnd w:id="146"/>
      <w:bookmarkEnd w:id="147"/>
      <w:bookmarkEnd w:id="148"/>
      <w:bookmarkEnd w:id="149"/>
      <w:bookmarkEnd w:id="150"/>
      <w:bookmarkEnd w:id="151"/>
    </w:p>
    <w:p w14:paraId="5456E167" w14:textId="79049016" w:rsidR="005D59E3" w:rsidRDefault="0084725B" w:rsidP="00BC7384">
      <w:r w:rsidRPr="00BC7384">
        <w:rPr>
          <w:highlight w:val="yellow"/>
        </w:rPr>
        <w:t>TBC: HIER BITTE BESCHREIBUNG BEARB</w:t>
      </w:r>
      <w:r w:rsidR="00BC7384" w:rsidRPr="00BC7384">
        <w:rPr>
          <w:highlight w:val="yellow"/>
        </w:rPr>
        <w:t>EITEN</w:t>
      </w:r>
    </w:p>
    <w:p w14:paraId="7B5066B8" w14:textId="24120536" w:rsidR="005D59E3" w:rsidRDefault="005D59E3" w:rsidP="009B3329">
      <w:r>
        <w:t>Das Dispositiv der Kunstausstellung</w:t>
      </w:r>
    </w:p>
    <w:p w14:paraId="370CDCA3" w14:textId="7C192B61" w:rsidR="00F24192" w:rsidRPr="009B3329" w:rsidRDefault="00F24192" w:rsidP="009B3329">
      <w:pPr>
        <w:rPr>
          <w:i/>
        </w:rPr>
      </w:pPr>
      <w:r w:rsidRPr="009B3329">
        <w:rPr>
          <w:i/>
        </w:rPr>
        <w:t xml:space="preserve">Prof. Dr. Kai-Uwe </w:t>
      </w:r>
      <w:proofErr w:type="spellStart"/>
      <w:r w:rsidRPr="009B3329">
        <w:rPr>
          <w:i/>
        </w:rPr>
        <w:t>Hemken</w:t>
      </w:r>
      <w:proofErr w:type="spellEnd"/>
      <w:r w:rsidRPr="009B3329">
        <w:rPr>
          <w:i/>
        </w:rPr>
        <w:t xml:space="preserve">, Prof. Dr. Alexis </w:t>
      </w:r>
      <w:proofErr w:type="spellStart"/>
      <w:r w:rsidRPr="009B3329">
        <w:rPr>
          <w:i/>
        </w:rPr>
        <w:t>Joachimidis</w:t>
      </w:r>
      <w:proofErr w:type="spellEnd"/>
      <w:r w:rsidRPr="009B3329">
        <w:rPr>
          <w:i/>
        </w:rPr>
        <w:t xml:space="preserve">, Prof. Dr. Martina </w:t>
      </w:r>
      <w:proofErr w:type="spellStart"/>
      <w:r w:rsidRPr="009B3329">
        <w:rPr>
          <w:i/>
        </w:rPr>
        <w:t>Sitt</w:t>
      </w:r>
      <w:proofErr w:type="spellEnd"/>
      <w:r w:rsidRPr="009B3329">
        <w:rPr>
          <w:i/>
        </w:rPr>
        <w:t>, Prof. Dr. Nora Sternfeld</w:t>
      </w:r>
    </w:p>
    <w:p w14:paraId="197DC2B0" w14:textId="00B0F117" w:rsidR="0000413F" w:rsidRPr="00A30E46" w:rsidRDefault="005D59E3" w:rsidP="00A30E46">
      <w:pPr>
        <w:spacing w:after="120"/>
        <w:jc w:val="both"/>
        <w:rPr>
          <w:rFonts w:cs="Times New Roman"/>
          <w:szCs w:val="22"/>
        </w:rPr>
      </w:pPr>
      <w:r w:rsidRPr="00A30E46">
        <w:rPr>
          <w:rFonts w:cs="Times New Roman"/>
          <w:szCs w:val="22"/>
        </w:rPr>
        <w:t>In den letzten Jahren hat sich für die Kunstwissenschaft in Kassel ein deutlich erkennbares Fo</w:t>
      </w:r>
      <w:r w:rsidRPr="00A30E46">
        <w:rPr>
          <w:rFonts w:cs="Times New Roman"/>
          <w:szCs w:val="22"/>
        </w:rPr>
        <w:t>r</w:t>
      </w:r>
      <w:r w:rsidRPr="00A30E46">
        <w:rPr>
          <w:rFonts w:cs="Times New Roman"/>
          <w:szCs w:val="22"/>
        </w:rPr>
        <w:t>schungsprofil herausgebildet, das in seiner bisherigen Akzentuierung gestärkt und weiterentwickelt werden soll. Im Mittelpunkt dieser Profilbildung steht die Auseinandersetzung mit dem Dispositiv der Kunstausstellung aus einer historischen wie gegenwärtigen P</w:t>
      </w:r>
      <w:r w:rsidR="008F76BC">
        <w:rPr>
          <w:rFonts w:cs="Times New Roman"/>
          <w:szCs w:val="22"/>
        </w:rPr>
        <w:t>erspektive, die Untersuchung von En</w:t>
      </w:r>
      <w:r w:rsidR="00FD265D">
        <w:rPr>
          <w:rFonts w:cs="Times New Roman"/>
          <w:szCs w:val="22"/>
        </w:rPr>
        <w:t>t</w:t>
      </w:r>
      <w:r w:rsidR="008F76BC">
        <w:rPr>
          <w:rFonts w:cs="Times New Roman"/>
          <w:szCs w:val="22"/>
        </w:rPr>
        <w:t>st</w:t>
      </w:r>
      <w:r w:rsidR="008F76BC">
        <w:rPr>
          <w:rFonts w:cs="Times New Roman"/>
          <w:szCs w:val="22"/>
        </w:rPr>
        <w:t>e</w:t>
      </w:r>
      <w:r w:rsidR="008F76BC">
        <w:rPr>
          <w:rFonts w:cs="Times New Roman"/>
          <w:szCs w:val="22"/>
        </w:rPr>
        <w:t xml:space="preserve">hungsbedingungen und </w:t>
      </w:r>
      <w:r w:rsidRPr="00A30E46">
        <w:rPr>
          <w:rFonts w:cs="Times New Roman"/>
          <w:szCs w:val="22"/>
        </w:rPr>
        <w:t xml:space="preserve">Wirkmechanismen </w:t>
      </w:r>
      <w:r w:rsidR="008F76BC">
        <w:rPr>
          <w:rFonts w:cs="Times New Roman"/>
          <w:szCs w:val="22"/>
        </w:rPr>
        <w:t>der</w:t>
      </w:r>
      <w:r w:rsidRPr="00A30E46">
        <w:rPr>
          <w:rFonts w:cs="Times New Roman"/>
          <w:szCs w:val="22"/>
        </w:rPr>
        <w:t xml:space="preserve"> Präsentation</w:t>
      </w:r>
      <w:r w:rsidR="008F76BC">
        <w:rPr>
          <w:rFonts w:cs="Times New Roman"/>
          <w:szCs w:val="22"/>
        </w:rPr>
        <w:t xml:space="preserve"> und Rezeption</w:t>
      </w:r>
      <w:r w:rsidRPr="00A30E46">
        <w:rPr>
          <w:rFonts w:cs="Times New Roman"/>
          <w:szCs w:val="22"/>
        </w:rPr>
        <w:t xml:space="preserve"> von </w:t>
      </w:r>
      <w:r w:rsidR="008F76BC">
        <w:rPr>
          <w:rFonts w:cs="Times New Roman"/>
          <w:szCs w:val="22"/>
        </w:rPr>
        <w:t>Kunst</w:t>
      </w:r>
      <w:r w:rsidRPr="00A30E46">
        <w:rPr>
          <w:rFonts w:cs="Times New Roman"/>
          <w:szCs w:val="22"/>
        </w:rPr>
        <w:t xml:space="preserve">. </w:t>
      </w:r>
      <w:r w:rsidR="003F40D0" w:rsidRPr="00A30E46">
        <w:rPr>
          <w:rFonts w:cs="Times New Roman"/>
          <w:szCs w:val="22"/>
        </w:rPr>
        <w:t>Der Studie</w:t>
      </w:r>
      <w:r w:rsidR="003F40D0" w:rsidRPr="00A30E46">
        <w:rPr>
          <w:rFonts w:cs="Times New Roman"/>
          <w:szCs w:val="22"/>
        </w:rPr>
        <w:t>n</w:t>
      </w:r>
      <w:r w:rsidR="003F40D0" w:rsidRPr="00A30E46">
        <w:rPr>
          <w:rFonts w:cs="Times New Roman"/>
          <w:szCs w:val="22"/>
        </w:rPr>
        <w:t>gang Kunstwissenschaft kann dafür sein besonders geeignetes Forschungsprofil und seine internati</w:t>
      </w:r>
      <w:r w:rsidR="003F40D0" w:rsidRPr="00A30E46">
        <w:rPr>
          <w:rFonts w:cs="Times New Roman"/>
          <w:szCs w:val="22"/>
        </w:rPr>
        <w:t>o</w:t>
      </w:r>
      <w:r w:rsidR="003F40D0" w:rsidRPr="00A30E46">
        <w:rPr>
          <w:rFonts w:cs="Times New Roman"/>
          <w:szCs w:val="22"/>
        </w:rPr>
        <w:t xml:space="preserve">nale Vernetzung im Feld der </w:t>
      </w:r>
      <w:proofErr w:type="spellStart"/>
      <w:r w:rsidR="003F40D0" w:rsidRPr="00A30E46">
        <w:rPr>
          <w:rFonts w:cs="Times New Roman"/>
          <w:szCs w:val="22"/>
        </w:rPr>
        <w:t>kuratorischen</w:t>
      </w:r>
      <w:proofErr w:type="spellEnd"/>
      <w:r w:rsidR="003F40D0" w:rsidRPr="00A30E46">
        <w:rPr>
          <w:rFonts w:cs="Times New Roman"/>
          <w:szCs w:val="22"/>
        </w:rPr>
        <w:t xml:space="preserve"> Theorie und Praxis einbringen. </w:t>
      </w:r>
      <w:r w:rsidRPr="00A30E46">
        <w:rPr>
          <w:rFonts w:cs="Times New Roman"/>
          <w:szCs w:val="22"/>
        </w:rPr>
        <w:t>Mit der Besetzung der Pr</w:t>
      </w:r>
      <w:r w:rsidRPr="00A30E46">
        <w:rPr>
          <w:rFonts w:cs="Times New Roman"/>
          <w:szCs w:val="22"/>
        </w:rPr>
        <w:t>o</w:t>
      </w:r>
      <w:r w:rsidRPr="00A30E46">
        <w:rPr>
          <w:rFonts w:cs="Times New Roman"/>
          <w:szCs w:val="22"/>
        </w:rPr>
        <w:t>fessur für Mittlere und Neue Kunstgeschichte kennt der Studiengang eine der in Deutschland seltenen Grenzgänge zwischen musealer Praxis und kunstwissenschaftlicher Forschung. Die Stelleninhaberin war lange Zeit in leitender Position an namhaften deutschen Kunstmuseen tätig, bevor sie den Ruf nach Kassel annahm, und bringt diese Expertise in ihre Lehr- und Forschungstätigkeit ein. Die Profe</w:t>
      </w:r>
      <w:r w:rsidRPr="00A30E46">
        <w:rPr>
          <w:rFonts w:cs="Times New Roman"/>
          <w:szCs w:val="22"/>
        </w:rPr>
        <w:t>s</w:t>
      </w:r>
      <w:r w:rsidRPr="00A30E46">
        <w:rPr>
          <w:rFonts w:cs="Times New Roman"/>
          <w:szCs w:val="22"/>
        </w:rPr>
        <w:t>sur für Neuere Kunstgeschichte ist durch eigene Publikationen und Gutachtertätigkeiten maßgeblich an der Herausbildung der gegenwärtig expandierenden Erforschung der Geschichte des Museums beteiligt und arbeitet selbst v.a. zu Fragen der musealen Ausstellungspraxis mit einem Schwerpunkt im 20. Jahrhundert. Die Professur für Klassische Moderne und Gegenwartskunst verfolgt eine ve</w:t>
      </w:r>
      <w:r w:rsidRPr="00A30E46">
        <w:rPr>
          <w:rFonts w:cs="Times New Roman"/>
          <w:szCs w:val="22"/>
        </w:rPr>
        <w:t>r</w:t>
      </w:r>
      <w:r w:rsidRPr="00A30E46">
        <w:rPr>
          <w:rFonts w:cs="Times New Roman"/>
          <w:szCs w:val="22"/>
        </w:rPr>
        <w:t>gleichbare Perspektive für den temporären Ausstellungsbetrieb der Avantgardebewegungen in der modernen und zeitgenössischen Kunst. Sie untersucht v.a. die sich verändernde Rolle von Ausste</w:t>
      </w:r>
      <w:r w:rsidRPr="00A30E46">
        <w:rPr>
          <w:rFonts w:cs="Times New Roman"/>
          <w:szCs w:val="22"/>
        </w:rPr>
        <w:t>l</w:t>
      </w:r>
      <w:r w:rsidRPr="00A30E46">
        <w:rPr>
          <w:rFonts w:cs="Times New Roman"/>
          <w:szCs w:val="22"/>
        </w:rPr>
        <w:t>lungsgestaltern und Kuratoren im Kontext gesellschaftlicher und marktökonomischer Bedingungsg</w:t>
      </w:r>
      <w:r w:rsidRPr="00A30E46">
        <w:rPr>
          <w:rFonts w:cs="Times New Roman"/>
          <w:szCs w:val="22"/>
        </w:rPr>
        <w:t>e</w:t>
      </w:r>
      <w:r w:rsidRPr="00A30E46">
        <w:rPr>
          <w:rFonts w:cs="Times New Roman"/>
          <w:szCs w:val="22"/>
        </w:rPr>
        <w:t xml:space="preserve">füge. </w:t>
      </w:r>
    </w:p>
    <w:p w14:paraId="67438D07" w14:textId="525C7BCD" w:rsidR="0000413F" w:rsidRPr="00A30E46" w:rsidRDefault="0000413F" w:rsidP="00A30E46">
      <w:pPr>
        <w:spacing w:after="120"/>
        <w:jc w:val="both"/>
        <w:rPr>
          <w:rFonts w:cs="Times New Roman"/>
          <w:szCs w:val="22"/>
        </w:rPr>
      </w:pPr>
      <w:r w:rsidRPr="00A30E46">
        <w:rPr>
          <w:rFonts w:cs="Times New Roman"/>
          <w:szCs w:val="22"/>
        </w:rPr>
        <w:t>Darüber hinaus verfolgt das Fachgebiet der documenta Professur eine transdisziplinäre Perspektivi</w:t>
      </w:r>
      <w:r w:rsidRPr="00A30E46">
        <w:rPr>
          <w:rFonts w:cs="Times New Roman"/>
          <w:szCs w:val="22"/>
        </w:rPr>
        <w:t>e</w:t>
      </w:r>
      <w:r w:rsidRPr="00A30E46">
        <w:rPr>
          <w:rFonts w:cs="Times New Roman"/>
          <w:szCs w:val="22"/>
        </w:rPr>
        <w:t xml:space="preserve">rung auf Ausstellungstheorie und </w:t>
      </w:r>
      <w:r w:rsidR="009B3329" w:rsidRPr="00A30E46">
        <w:rPr>
          <w:rFonts w:cs="Times New Roman"/>
          <w:szCs w:val="22"/>
        </w:rPr>
        <w:t>-</w:t>
      </w:r>
      <w:r w:rsidRPr="00A30E46">
        <w:rPr>
          <w:rFonts w:cs="Times New Roman"/>
          <w:szCs w:val="22"/>
        </w:rPr>
        <w:t>praxis. Dazu gehört neben einer radikaldemokratischen kritischen Neuausrichtung der Museum Studies, die Erforschung zeitgenössischer Großausstellungen und ihrer Vermittlung in der Öffentlichkeit mit der documenta als Dreh- und Angelpunkt. In diesem Zusa</w:t>
      </w:r>
      <w:r w:rsidRPr="00A30E46">
        <w:rPr>
          <w:rFonts w:cs="Times New Roman"/>
          <w:szCs w:val="22"/>
        </w:rPr>
        <w:t>m</w:t>
      </w:r>
      <w:r w:rsidRPr="00A30E46">
        <w:rPr>
          <w:rFonts w:cs="Times New Roman"/>
          <w:szCs w:val="22"/>
        </w:rPr>
        <w:t xml:space="preserve">menhang steht sie auch im engen Austausch mit dem inzwischen professionalisierten documenta </w:t>
      </w:r>
      <w:proofErr w:type="spellStart"/>
      <w:r w:rsidRPr="00A30E46">
        <w:rPr>
          <w:rFonts w:cs="Times New Roman"/>
          <w:szCs w:val="22"/>
        </w:rPr>
        <w:t>a</w:t>
      </w:r>
      <w:r w:rsidRPr="00A30E46">
        <w:rPr>
          <w:rFonts w:cs="Times New Roman"/>
          <w:szCs w:val="22"/>
        </w:rPr>
        <w:t>r</w:t>
      </w:r>
      <w:r w:rsidRPr="00A30E46">
        <w:rPr>
          <w:rFonts w:cs="Times New Roman"/>
          <w:szCs w:val="22"/>
        </w:rPr>
        <w:t>chiv</w:t>
      </w:r>
      <w:proofErr w:type="spellEnd"/>
      <w:r w:rsidRPr="00A30E46">
        <w:rPr>
          <w:rFonts w:cs="Times New Roman"/>
          <w:szCs w:val="22"/>
        </w:rPr>
        <w:t xml:space="preserve"> und der dort stattfindenden wissenschaftlichen Erschließung der Bestände. </w:t>
      </w:r>
    </w:p>
    <w:p w14:paraId="41063F1A" w14:textId="77777777" w:rsidR="00FD265D" w:rsidRDefault="00FD265D" w:rsidP="00A30E46">
      <w:pPr>
        <w:spacing w:after="120"/>
        <w:jc w:val="both"/>
        <w:rPr>
          <w:rFonts w:cs="Times New Roman"/>
          <w:szCs w:val="22"/>
        </w:rPr>
      </w:pPr>
    </w:p>
    <w:p w14:paraId="7C9E8B69" w14:textId="77777777" w:rsidR="005D59E3" w:rsidRPr="00FD265D" w:rsidRDefault="005D59E3" w:rsidP="00A30E46">
      <w:pPr>
        <w:spacing w:after="120"/>
        <w:jc w:val="both"/>
        <w:rPr>
          <w:rFonts w:cs="Times New Roman"/>
          <w:b/>
          <w:szCs w:val="22"/>
        </w:rPr>
      </w:pPr>
      <w:r w:rsidRPr="00FD265D">
        <w:rPr>
          <w:rFonts w:cs="Times New Roman"/>
          <w:b/>
          <w:szCs w:val="22"/>
        </w:rPr>
        <w:t>Stärkung dieses Profils in der Zukunft</w:t>
      </w:r>
    </w:p>
    <w:p w14:paraId="6073062F" w14:textId="2410EFEF" w:rsidR="005D59E3" w:rsidRPr="00A30E46" w:rsidRDefault="005D59E3" w:rsidP="00A30E46">
      <w:pPr>
        <w:spacing w:after="120"/>
        <w:jc w:val="both"/>
        <w:rPr>
          <w:rFonts w:cs="Times New Roman"/>
          <w:szCs w:val="22"/>
        </w:rPr>
      </w:pPr>
      <w:r w:rsidRPr="00A30E46">
        <w:rPr>
          <w:rFonts w:cs="Times New Roman"/>
          <w:szCs w:val="22"/>
        </w:rPr>
        <w:t xml:space="preserve">Die angesprochene Schwerpunktsetzung im Bereich der Erforschung </w:t>
      </w:r>
      <w:proofErr w:type="spellStart"/>
      <w:r w:rsidRPr="00A30E46">
        <w:rPr>
          <w:rFonts w:cs="Times New Roman"/>
          <w:szCs w:val="22"/>
        </w:rPr>
        <w:t>kuratorischer</w:t>
      </w:r>
      <w:proofErr w:type="spellEnd"/>
      <w:r w:rsidRPr="00A30E46">
        <w:rPr>
          <w:rFonts w:cs="Times New Roman"/>
          <w:szCs w:val="22"/>
        </w:rPr>
        <w:t xml:space="preserve"> Praxis soll weiter ausgebaut</w:t>
      </w:r>
      <w:r w:rsidR="003F40D0" w:rsidRPr="00A30E46">
        <w:rPr>
          <w:rFonts w:cs="Times New Roman"/>
          <w:szCs w:val="22"/>
        </w:rPr>
        <w:t xml:space="preserve"> und stärker koordiniert werden</w:t>
      </w:r>
      <w:r w:rsidRPr="00A30E46">
        <w:rPr>
          <w:rFonts w:cs="Times New Roman"/>
          <w:szCs w:val="22"/>
        </w:rPr>
        <w:t>. Einzelne Fachgebiete haben in der Vergangenheit bereits mehrfach an gemeinsamen Projektanträgen gearbeitet und diese punktuelle Kooperation soll nun ve</w:t>
      </w:r>
      <w:r w:rsidRPr="00A30E46">
        <w:rPr>
          <w:rFonts w:cs="Times New Roman"/>
          <w:szCs w:val="22"/>
        </w:rPr>
        <w:t>r</w:t>
      </w:r>
      <w:r w:rsidRPr="00A30E46">
        <w:rPr>
          <w:rFonts w:cs="Times New Roman"/>
          <w:szCs w:val="22"/>
        </w:rPr>
        <w:t xml:space="preserve">stetigt werden. Aufbauend auf erfolgreichen Drittmittelanträgen vernetzten sich die </w:t>
      </w:r>
      <w:r w:rsidR="008F76BC">
        <w:rPr>
          <w:rFonts w:cs="Times New Roman"/>
          <w:szCs w:val="22"/>
        </w:rPr>
        <w:t xml:space="preserve">angesprochenen </w:t>
      </w:r>
      <w:r w:rsidR="008F76BC">
        <w:rPr>
          <w:rFonts w:cs="Times New Roman"/>
          <w:szCs w:val="22"/>
        </w:rPr>
        <w:lastRenderedPageBreak/>
        <w:t>Fachgebiete zurz</w:t>
      </w:r>
      <w:r w:rsidRPr="00A30E46">
        <w:rPr>
          <w:rFonts w:cs="Times New Roman"/>
          <w:szCs w:val="22"/>
        </w:rPr>
        <w:t>eit und haben ein für die überregionale Wahrnehmung ihrer gemeinsamen Fo</w:t>
      </w:r>
      <w:r w:rsidRPr="00A30E46">
        <w:rPr>
          <w:rFonts w:cs="Times New Roman"/>
          <w:szCs w:val="22"/>
        </w:rPr>
        <w:t>r</w:t>
      </w:r>
      <w:r w:rsidRPr="00A30E46">
        <w:rPr>
          <w:rFonts w:cs="Times New Roman"/>
          <w:szCs w:val="22"/>
        </w:rPr>
        <w:t>schungsausrichtung geeignetes Format identifiziert. Ziel ist es, ein DFG-Graduiertenkolleg zur Mus</w:t>
      </w:r>
      <w:r w:rsidRPr="00A30E46">
        <w:rPr>
          <w:rFonts w:cs="Times New Roman"/>
          <w:szCs w:val="22"/>
        </w:rPr>
        <w:t>e</w:t>
      </w:r>
      <w:r w:rsidRPr="00A30E46">
        <w:rPr>
          <w:rFonts w:cs="Times New Roman"/>
          <w:szCs w:val="22"/>
        </w:rPr>
        <w:t>ums- und Ausstellungsforschung in Kassel zu etablieren, dass die vorhandene kunstwissenschaftliche Expertise mit geeigneten Nachbardisziplinen zu einer interdisziplinären Perspektive zusammenführt. Der Vorteil eines Graduiertenkollegs gegenüber anderen Formaten der Forschungsförderung besteht auch darin, die Betreuung des wissenschaftlichen Nachwuchses in einem relativ kleinen Fach zu ve</w:t>
      </w:r>
      <w:r w:rsidRPr="00A30E46">
        <w:rPr>
          <w:rFonts w:cs="Times New Roman"/>
          <w:szCs w:val="22"/>
        </w:rPr>
        <w:t>r</w:t>
      </w:r>
      <w:r w:rsidRPr="00A30E46">
        <w:rPr>
          <w:rFonts w:cs="Times New Roman"/>
          <w:szCs w:val="22"/>
        </w:rPr>
        <w:t>bessern und einen Aufwuchs an Absolventen zu generieren. Die inhaltliche Ausrichtung dieser Koop</w:t>
      </w:r>
      <w:r w:rsidRPr="00A30E46">
        <w:rPr>
          <w:rFonts w:cs="Times New Roman"/>
          <w:szCs w:val="22"/>
        </w:rPr>
        <w:t>e</w:t>
      </w:r>
      <w:r w:rsidRPr="00A30E46">
        <w:rPr>
          <w:rFonts w:cs="Times New Roman"/>
          <w:szCs w:val="22"/>
        </w:rPr>
        <w:t>ration wird schließlich gerade vor dem Hintergrund der Tatsache, dass der Weg in die kuratorische Praxis für eine große Zahl von Studierenden der Kunstwissenschaft in Kassel das präferierte Beruf</w:t>
      </w:r>
      <w:r w:rsidRPr="00A30E46">
        <w:rPr>
          <w:rFonts w:cs="Times New Roman"/>
          <w:szCs w:val="22"/>
        </w:rPr>
        <w:t>s</w:t>
      </w:r>
      <w:r w:rsidRPr="00A30E46">
        <w:rPr>
          <w:rFonts w:cs="Times New Roman"/>
          <w:szCs w:val="22"/>
        </w:rPr>
        <w:t>ziel darstellt, positive Rückkoppelungseffekte mit der Lehre hervorbringen.</w:t>
      </w:r>
    </w:p>
    <w:p w14:paraId="1D07C340" w14:textId="4C39DD87" w:rsidR="00F35122" w:rsidRPr="00A30E46" w:rsidRDefault="00AD09EB" w:rsidP="009B3329">
      <w:pPr>
        <w:spacing w:after="120"/>
        <w:rPr>
          <w:rFonts w:cs="Times New Roman"/>
          <w:b/>
          <w:sz w:val="24"/>
        </w:rPr>
      </w:pPr>
      <w:r w:rsidRPr="00A30E46">
        <w:rPr>
          <w:rFonts w:cs="Times New Roman"/>
          <w:b/>
          <w:sz w:val="24"/>
        </w:rPr>
        <w:t>Ausgewählte Publikationen</w:t>
      </w:r>
    </w:p>
    <w:p w14:paraId="69822B97" w14:textId="103C07B2" w:rsidR="00D0702D" w:rsidRDefault="00490136" w:rsidP="00D0702D">
      <w:pPr>
        <w:spacing w:after="120"/>
        <w:rPr>
          <w:rFonts w:cs="Times New Roman"/>
          <w:sz w:val="24"/>
          <w:highlight w:val="yellow"/>
        </w:rPr>
      </w:pPr>
      <w:r>
        <w:rPr>
          <w:rFonts w:cs="Times New Roman"/>
          <w:sz w:val="24"/>
          <w:highlight w:val="yellow"/>
        </w:rPr>
        <w:t>TBC: H</w:t>
      </w:r>
      <w:r w:rsidR="00D0702D" w:rsidRPr="009642EE">
        <w:rPr>
          <w:rFonts w:cs="Times New Roman"/>
          <w:sz w:val="24"/>
          <w:highlight w:val="yellow"/>
        </w:rPr>
        <w:t>IER BITTE ERGÄNZEN</w:t>
      </w:r>
    </w:p>
    <w:p w14:paraId="44D009B3" w14:textId="77777777" w:rsidR="00D0702D" w:rsidRPr="00744984" w:rsidRDefault="00D0702D" w:rsidP="009B3329">
      <w:bookmarkStart w:id="152" w:name="_Toc387410761"/>
      <w:r w:rsidRPr="00744984">
        <w:t>1. Monografien</w:t>
      </w:r>
      <w:bookmarkEnd w:id="152"/>
    </w:p>
    <w:p w14:paraId="7C10E8B9" w14:textId="77777777" w:rsidR="00D0702D" w:rsidRPr="00744984" w:rsidRDefault="00D0702D" w:rsidP="00D0702D">
      <w:pPr>
        <w:pStyle w:val="Textkrper-Einzug1"/>
        <w:ind w:left="1200"/>
        <w:rPr>
          <w:rFonts w:ascii="Georgia" w:hAnsi="Georgia" w:cs="Arial"/>
          <w:sz w:val="22"/>
          <w:szCs w:val="22"/>
        </w:rPr>
      </w:pPr>
    </w:p>
    <w:p w14:paraId="2FBCF319" w14:textId="77777777" w:rsidR="00D0702D" w:rsidRPr="00744984" w:rsidRDefault="00D0702D" w:rsidP="00D0702D">
      <w:pPr>
        <w:spacing w:line="240" w:lineRule="auto"/>
        <w:rPr>
          <w:szCs w:val="22"/>
        </w:rPr>
      </w:pPr>
      <w:r w:rsidRPr="00744984">
        <w:rPr>
          <w:szCs w:val="22"/>
        </w:rPr>
        <w:t xml:space="preserve">Nora Sternfeld, Das radikaldemokratische Museum, Reihe: </w:t>
      </w:r>
      <w:proofErr w:type="spellStart"/>
      <w:r w:rsidRPr="00744984">
        <w:rPr>
          <w:szCs w:val="22"/>
        </w:rPr>
        <w:t>curating</w:t>
      </w:r>
      <w:proofErr w:type="spellEnd"/>
      <w:r w:rsidRPr="00744984">
        <w:rPr>
          <w:szCs w:val="22"/>
        </w:rPr>
        <w:t xml:space="preserve">. </w:t>
      </w:r>
      <w:proofErr w:type="spellStart"/>
      <w:r w:rsidRPr="00744984">
        <w:rPr>
          <w:szCs w:val="22"/>
        </w:rPr>
        <w:t>ausstellungstheorie</w:t>
      </w:r>
      <w:proofErr w:type="spellEnd"/>
      <w:r w:rsidRPr="00744984">
        <w:rPr>
          <w:szCs w:val="22"/>
        </w:rPr>
        <w:t xml:space="preserve"> und </w:t>
      </w:r>
      <w:proofErr w:type="spellStart"/>
      <w:r w:rsidRPr="00744984">
        <w:rPr>
          <w:szCs w:val="22"/>
        </w:rPr>
        <w:t>praxis</w:t>
      </w:r>
      <w:proofErr w:type="spellEnd"/>
      <w:r w:rsidRPr="00744984">
        <w:rPr>
          <w:szCs w:val="22"/>
        </w:rPr>
        <w:t xml:space="preserve"> Bd.2, </w:t>
      </w:r>
      <w:proofErr w:type="spellStart"/>
      <w:r w:rsidRPr="00744984">
        <w:rPr>
          <w:szCs w:val="22"/>
        </w:rPr>
        <w:t>edition</w:t>
      </w:r>
      <w:proofErr w:type="spellEnd"/>
      <w:r w:rsidRPr="00744984">
        <w:rPr>
          <w:szCs w:val="22"/>
        </w:rPr>
        <w:t xml:space="preserve"> Angewandte, Verlag de </w:t>
      </w:r>
      <w:proofErr w:type="spellStart"/>
      <w:r w:rsidRPr="00744984">
        <w:rPr>
          <w:szCs w:val="22"/>
        </w:rPr>
        <w:t>Gruyter</w:t>
      </w:r>
      <w:proofErr w:type="spellEnd"/>
      <w:r w:rsidRPr="00744984">
        <w:rPr>
          <w:szCs w:val="22"/>
        </w:rPr>
        <w:t>, Berlin 2018 (im Erscheinen)</w:t>
      </w:r>
    </w:p>
    <w:p w14:paraId="7EC6E384" w14:textId="77777777" w:rsidR="00D0702D" w:rsidRPr="00744984" w:rsidRDefault="00D0702D" w:rsidP="00D0702D">
      <w:pPr>
        <w:spacing w:line="240" w:lineRule="auto"/>
        <w:rPr>
          <w:szCs w:val="22"/>
        </w:rPr>
      </w:pPr>
    </w:p>
    <w:p w14:paraId="2F132C33" w14:textId="77777777" w:rsidR="00D0702D" w:rsidRPr="00744984" w:rsidRDefault="00D0702D" w:rsidP="00D0702D">
      <w:pPr>
        <w:spacing w:line="240" w:lineRule="auto"/>
        <w:rPr>
          <w:rFonts w:cs="Arial"/>
          <w:szCs w:val="22"/>
        </w:rPr>
      </w:pPr>
      <w:r w:rsidRPr="00744984">
        <w:rPr>
          <w:szCs w:val="22"/>
        </w:rPr>
        <w:t xml:space="preserve">Nora Sternfeld, Kontaktzonen der Geschichtsvermittlung. Transnationales Lernen über den Holocaust in der postnazistischen Migrationsgesellschaft, </w:t>
      </w:r>
      <w:proofErr w:type="spellStart"/>
      <w:r w:rsidRPr="00744984">
        <w:rPr>
          <w:rFonts w:cs="Arial"/>
          <w:szCs w:val="22"/>
        </w:rPr>
        <w:t>Zaglossus</w:t>
      </w:r>
      <w:proofErr w:type="spellEnd"/>
      <w:r w:rsidRPr="00744984">
        <w:rPr>
          <w:rFonts w:cs="Arial"/>
          <w:szCs w:val="22"/>
        </w:rPr>
        <w:t xml:space="preserve"> Verlag, </w:t>
      </w:r>
      <w:r w:rsidRPr="00744984">
        <w:rPr>
          <w:szCs w:val="22"/>
        </w:rPr>
        <w:t>Wien 2013</w:t>
      </w:r>
    </w:p>
    <w:p w14:paraId="0D937413" w14:textId="77777777" w:rsidR="00D0702D" w:rsidRPr="00744984" w:rsidRDefault="00D0702D" w:rsidP="00D0702D">
      <w:pPr>
        <w:spacing w:line="240" w:lineRule="auto"/>
        <w:rPr>
          <w:szCs w:val="22"/>
        </w:rPr>
      </w:pPr>
    </w:p>
    <w:p w14:paraId="6CD8C4AE" w14:textId="77777777" w:rsidR="00D0702D" w:rsidRPr="00744984" w:rsidRDefault="00D0702D" w:rsidP="00D0702D">
      <w:pPr>
        <w:spacing w:line="240" w:lineRule="auto"/>
        <w:rPr>
          <w:szCs w:val="22"/>
        </w:rPr>
      </w:pPr>
      <w:r w:rsidRPr="00744984">
        <w:rPr>
          <w:szCs w:val="22"/>
        </w:rPr>
        <w:t xml:space="preserve">Nora Sternfeld, Das pädagogische </w:t>
      </w:r>
      <w:proofErr w:type="spellStart"/>
      <w:r w:rsidRPr="00744984">
        <w:rPr>
          <w:szCs w:val="22"/>
        </w:rPr>
        <w:t>Unverhältnis</w:t>
      </w:r>
      <w:proofErr w:type="spellEnd"/>
      <w:r w:rsidRPr="00744984">
        <w:rPr>
          <w:szCs w:val="22"/>
        </w:rPr>
        <w:t xml:space="preserve">. Lehren und Lernen bei </w:t>
      </w:r>
      <w:proofErr w:type="spellStart"/>
      <w:r w:rsidRPr="00744984">
        <w:rPr>
          <w:szCs w:val="22"/>
        </w:rPr>
        <w:t>Rancière</w:t>
      </w:r>
      <w:proofErr w:type="spellEnd"/>
      <w:r w:rsidRPr="00744984">
        <w:rPr>
          <w:szCs w:val="22"/>
        </w:rPr>
        <w:t xml:space="preserve">, </w:t>
      </w:r>
      <w:proofErr w:type="spellStart"/>
      <w:r w:rsidRPr="00744984">
        <w:rPr>
          <w:szCs w:val="22"/>
        </w:rPr>
        <w:t>Gramsci</w:t>
      </w:r>
      <w:proofErr w:type="spellEnd"/>
      <w:r w:rsidRPr="00744984">
        <w:rPr>
          <w:szCs w:val="22"/>
        </w:rPr>
        <w:t xml:space="preserve"> und Foucault, Turia und Kant, Wien 2009</w:t>
      </w:r>
    </w:p>
    <w:p w14:paraId="0F5689F1" w14:textId="77777777" w:rsidR="00107854" w:rsidRDefault="00107854" w:rsidP="009B3329">
      <w:bookmarkStart w:id="153" w:name="_Toc387410762"/>
    </w:p>
    <w:p w14:paraId="52FE47DD" w14:textId="77777777" w:rsidR="00D0702D" w:rsidRDefault="00D0702D" w:rsidP="009B3329">
      <w:r w:rsidRPr="00744984">
        <w:t>2. Edierte Sammelbände</w:t>
      </w:r>
      <w:bookmarkEnd w:id="153"/>
    </w:p>
    <w:p w14:paraId="7B3828B1" w14:textId="373E2929" w:rsidR="00737587" w:rsidRPr="00744984" w:rsidRDefault="00737587" w:rsidP="00737587">
      <w:pPr>
        <w:spacing w:line="240" w:lineRule="auto"/>
        <w:rPr>
          <w:szCs w:val="22"/>
        </w:rPr>
      </w:pPr>
      <w:proofErr w:type="spellStart"/>
      <w:r w:rsidRPr="00744984">
        <w:rPr>
          <w:szCs w:val="22"/>
        </w:rPr>
        <w:t>Nanne</w:t>
      </w:r>
      <w:proofErr w:type="spellEnd"/>
      <w:r w:rsidRPr="00744984">
        <w:rPr>
          <w:szCs w:val="22"/>
        </w:rPr>
        <w:t xml:space="preserve"> </w:t>
      </w:r>
      <w:proofErr w:type="spellStart"/>
      <w:r w:rsidRPr="00744984">
        <w:rPr>
          <w:szCs w:val="22"/>
        </w:rPr>
        <w:t>Buurman</w:t>
      </w:r>
      <w:proofErr w:type="spellEnd"/>
      <w:r w:rsidRPr="00744984">
        <w:rPr>
          <w:szCs w:val="22"/>
        </w:rPr>
        <w:t xml:space="preserve"> (Hg.), </w:t>
      </w:r>
      <w:proofErr w:type="spellStart"/>
      <w:r w:rsidRPr="00744984">
        <w:rPr>
          <w:szCs w:val="22"/>
        </w:rPr>
        <w:t>Situating</w:t>
      </w:r>
      <w:proofErr w:type="spellEnd"/>
      <w:r w:rsidRPr="00744984">
        <w:rPr>
          <w:szCs w:val="22"/>
        </w:rPr>
        <w:t xml:space="preserve"> Global Art. </w:t>
      </w:r>
      <w:proofErr w:type="spellStart"/>
      <w:r w:rsidRPr="00744984">
        <w:rPr>
          <w:szCs w:val="22"/>
        </w:rPr>
        <w:t>Topologies</w:t>
      </w:r>
      <w:proofErr w:type="spellEnd"/>
      <w:r w:rsidRPr="00744984">
        <w:rPr>
          <w:szCs w:val="22"/>
        </w:rPr>
        <w:t xml:space="preserve"> </w:t>
      </w:r>
      <w:r>
        <w:rPr>
          <w:szCs w:val="22"/>
        </w:rPr>
        <w:t xml:space="preserve">- </w:t>
      </w:r>
      <w:proofErr w:type="spellStart"/>
      <w:r>
        <w:rPr>
          <w:szCs w:val="22"/>
        </w:rPr>
        <w:t>Temporalities</w:t>
      </w:r>
      <w:proofErr w:type="spellEnd"/>
      <w:r>
        <w:rPr>
          <w:szCs w:val="22"/>
        </w:rPr>
        <w:t xml:space="preserve"> – </w:t>
      </w:r>
      <w:proofErr w:type="spellStart"/>
      <w:r>
        <w:rPr>
          <w:szCs w:val="22"/>
        </w:rPr>
        <w:t>Trajectories</w:t>
      </w:r>
      <w:proofErr w:type="spellEnd"/>
      <w:r>
        <w:rPr>
          <w:szCs w:val="22"/>
        </w:rPr>
        <w:t xml:space="preserve">, Bielefeld: </w:t>
      </w:r>
      <w:proofErr w:type="spellStart"/>
      <w:r>
        <w:rPr>
          <w:szCs w:val="22"/>
        </w:rPr>
        <w:t>Transcript</w:t>
      </w:r>
      <w:proofErr w:type="spellEnd"/>
      <w:r>
        <w:rPr>
          <w:szCs w:val="22"/>
        </w:rPr>
        <w:t xml:space="preserve"> 2018 </w:t>
      </w:r>
      <w:r w:rsidRPr="00744984">
        <w:rPr>
          <w:szCs w:val="22"/>
        </w:rPr>
        <w:t>(mit Sa</w:t>
      </w:r>
      <w:r>
        <w:rPr>
          <w:szCs w:val="22"/>
        </w:rPr>
        <w:t xml:space="preserve">rah </w:t>
      </w:r>
      <w:proofErr w:type="spellStart"/>
      <w:r>
        <w:rPr>
          <w:szCs w:val="22"/>
        </w:rPr>
        <w:t>Dornhof</w:t>
      </w:r>
      <w:proofErr w:type="spellEnd"/>
      <w:r>
        <w:rPr>
          <w:szCs w:val="22"/>
        </w:rPr>
        <w:t>,</w:t>
      </w:r>
      <w:r w:rsidRPr="00744984">
        <w:rPr>
          <w:szCs w:val="22"/>
        </w:rPr>
        <w:t xml:space="preserve"> Birgit </w:t>
      </w:r>
      <w:proofErr w:type="spellStart"/>
      <w:r w:rsidRPr="00744984">
        <w:rPr>
          <w:szCs w:val="22"/>
        </w:rPr>
        <w:t>Hopfener</w:t>
      </w:r>
      <w:proofErr w:type="spellEnd"/>
      <w:r>
        <w:rPr>
          <w:szCs w:val="22"/>
        </w:rPr>
        <w:t xml:space="preserve"> und </w:t>
      </w:r>
      <w:r w:rsidRPr="00744984">
        <w:rPr>
          <w:szCs w:val="22"/>
        </w:rPr>
        <w:t>Barbara Lutz</w:t>
      </w:r>
      <w:r>
        <w:rPr>
          <w:szCs w:val="22"/>
        </w:rPr>
        <w:t>)</w:t>
      </w:r>
      <w:r w:rsidR="008F76BC">
        <w:rPr>
          <w:szCs w:val="22"/>
        </w:rPr>
        <w:t>.</w:t>
      </w:r>
    </w:p>
    <w:p w14:paraId="61D729DB" w14:textId="77777777" w:rsidR="00737587" w:rsidRPr="00744984" w:rsidRDefault="00737587" w:rsidP="00737587">
      <w:pPr>
        <w:spacing w:line="240" w:lineRule="auto"/>
        <w:rPr>
          <w:szCs w:val="22"/>
        </w:rPr>
      </w:pPr>
    </w:p>
    <w:p w14:paraId="166D926C" w14:textId="42A0F435" w:rsidR="00737587" w:rsidRPr="00744984" w:rsidRDefault="00737587" w:rsidP="00737587">
      <w:pPr>
        <w:spacing w:line="240" w:lineRule="auto"/>
        <w:rPr>
          <w:szCs w:val="22"/>
        </w:rPr>
      </w:pPr>
      <w:proofErr w:type="spellStart"/>
      <w:r w:rsidRPr="00744984">
        <w:rPr>
          <w:szCs w:val="22"/>
        </w:rPr>
        <w:t>Nanne</w:t>
      </w:r>
      <w:proofErr w:type="spellEnd"/>
      <w:r w:rsidRPr="00744984">
        <w:rPr>
          <w:szCs w:val="22"/>
        </w:rPr>
        <w:t xml:space="preserve"> </w:t>
      </w:r>
      <w:proofErr w:type="spellStart"/>
      <w:r w:rsidRPr="00744984">
        <w:rPr>
          <w:szCs w:val="22"/>
        </w:rPr>
        <w:t>Buurman</w:t>
      </w:r>
      <w:proofErr w:type="spellEnd"/>
      <w:r w:rsidRPr="00744984">
        <w:rPr>
          <w:szCs w:val="22"/>
        </w:rPr>
        <w:t xml:space="preserve"> (Hg.), documenta. </w:t>
      </w:r>
      <w:proofErr w:type="spellStart"/>
      <w:r w:rsidRPr="00744984">
        <w:rPr>
          <w:szCs w:val="22"/>
        </w:rPr>
        <w:t>Curating</w:t>
      </w:r>
      <w:proofErr w:type="spellEnd"/>
      <w:r w:rsidRPr="00744984">
        <w:rPr>
          <w:szCs w:val="22"/>
        </w:rPr>
        <w:t xml:space="preserve"> </w:t>
      </w:r>
      <w:proofErr w:type="spellStart"/>
      <w:r w:rsidRPr="00744984">
        <w:rPr>
          <w:szCs w:val="22"/>
        </w:rPr>
        <w:t>the</w:t>
      </w:r>
      <w:proofErr w:type="spellEnd"/>
      <w:r w:rsidRPr="00744984">
        <w:rPr>
          <w:szCs w:val="22"/>
        </w:rPr>
        <w:t xml:space="preserve"> </w:t>
      </w:r>
      <w:proofErr w:type="spellStart"/>
      <w:r w:rsidRPr="00744984">
        <w:rPr>
          <w:szCs w:val="22"/>
        </w:rPr>
        <w:t>History</w:t>
      </w:r>
      <w:proofErr w:type="spellEnd"/>
      <w:r w:rsidRPr="00744984">
        <w:rPr>
          <w:szCs w:val="22"/>
        </w:rPr>
        <w:t xml:space="preserve"> </w:t>
      </w:r>
      <w:proofErr w:type="spellStart"/>
      <w:r w:rsidRPr="00744984">
        <w:rPr>
          <w:szCs w:val="22"/>
        </w:rPr>
        <w:t>of</w:t>
      </w:r>
      <w:proofErr w:type="spellEnd"/>
      <w:r w:rsidRPr="00744984">
        <w:rPr>
          <w:szCs w:val="22"/>
        </w:rPr>
        <w:t xml:space="preserve"> </w:t>
      </w:r>
      <w:proofErr w:type="spellStart"/>
      <w:r w:rsidRPr="00744984">
        <w:rPr>
          <w:szCs w:val="22"/>
        </w:rPr>
        <w:t>the</w:t>
      </w:r>
      <w:proofErr w:type="spellEnd"/>
      <w:r w:rsidRPr="00744984">
        <w:rPr>
          <w:szCs w:val="22"/>
        </w:rPr>
        <w:t xml:space="preserve"> </w:t>
      </w:r>
      <w:proofErr w:type="spellStart"/>
      <w:r w:rsidRPr="00744984">
        <w:rPr>
          <w:szCs w:val="22"/>
        </w:rPr>
        <w:t>Present</w:t>
      </w:r>
      <w:proofErr w:type="spellEnd"/>
      <w:r w:rsidRPr="00744984">
        <w:rPr>
          <w:szCs w:val="22"/>
        </w:rPr>
        <w:t xml:space="preserve">, </w:t>
      </w:r>
      <w:proofErr w:type="spellStart"/>
      <w:r w:rsidRPr="00744984">
        <w:rPr>
          <w:szCs w:val="22"/>
        </w:rPr>
        <w:t>OnCurating</w:t>
      </w:r>
      <w:proofErr w:type="spellEnd"/>
      <w:r w:rsidRPr="00744984">
        <w:rPr>
          <w:szCs w:val="22"/>
        </w:rPr>
        <w:t xml:space="preserve"> Journal, </w:t>
      </w:r>
      <w:proofErr w:type="spellStart"/>
      <w:r w:rsidRPr="00744984">
        <w:rPr>
          <w:szCs w:val="22"/>
        </w:rPr>
        <w:t>Issue</w:t>
      </w:r>
      <w:proofErr w:type="spellEnd"/>
      <w:r w:rsidRPr="00744984">
        <w:rPr>
          <w:szCs w:val="22"/>
        </w:rPr>
        <w:t xml:space="preserve"> 33, </w:t>
      </w:r>
      <w:r w:rsidR="008F76BC">
        <w:rPr>
          <w:szCs w:val="22"/>
        </w:rPr>
        <w:t>2017</w:t>
      </w:r>
      <w:r w:rsidRPr="00744984">
        <w:rPr>
          <w:szCs w:val="22"/>
        </w:rPr>
        <w:t xml:space="preserve"> </w:t>
      </w:r>
      <w:r w:rsidR="008F76BC" w:rsidRPr="00744984">
        <w:rPr>
          <w:szCs w:val="22"/>
        </w:rPr>
        <w:t>(mit Dorothee Richter),</w:t>
      </w:r>
    </w:p>
    <w:p w14:paraId="0017BE7C" w14:textId="77777777" w:rsidR="00D0702D" w:rsidRPr="00744984" w:rsidRDefault="00D0702D" w:rsidP="00D0702D">
      <w:pPr>
        <w:spacing w:line="240" w:lineRule="auto"/>
        <w:rPr>
          <w:szCs w:val="22"/>
        </w:rPr>
      </w:pPr>
    </w:p>
    <w:p w14:paraId="29F33C51" w14:textId="77777777" w:rsidR="00D0702D" w:rsidRPr="00744984" w:rsidRDefault="00D0702D" w:rsidP="00D0702D">
      <w:pPr>
        <w:spacing w:line="240" w:lineRule="auto"/>
        <w:rPr>
          <w:szCs w:val="22"/>
        </w:rPr>
      </w:pPr>
      <w:r w:rsidRPr="00744984">
        <w:rPr>
          <w:szCs w:val="22"/>
        </w:rPr>
        <w:t xml:space="preserve">Nora Sternfeld (Hg.), Kuratieren als antirassistische Praxis, Reihe: </w:t>
      </w:r>
      <w:proofErr w:type="spellStart"/>
      <w:r w:rsidRPr="00744984">
        <w:rPr>
          <w:szCs w:val="22"/>
        </w:rPr>
        <w:t>curating</w:t>
      </w:r>
      <w:proofErr w:type="spellEnd"/>
      <w:r w:rsidRPr="00744984">
        <w:rPr>
          <w:szCs w:val="22"/>
        </w:rPr>
        <w:t xml:space="preserve">. </w:t>
      </w:r>
      <w:proofErr w:type="spellStart"/>
      <w:r w:rsidRPr="00744984">
        <w:rPr>
          <w:szCs w:val="22"/>
        </w:rPr>
        <w:t>ausstellungstheorie</w:t>
      </w:r>
      <w:proofErr w:type="spellEnd"/>
      <w:r w:rsidRPr="00744984">
        <w:rPr>
          <w:szCs w:val="22"/>
        </w:rPr>
        <w:t xml:space="preserve"> und </w:t>
      </w:r>
      <w:proofErr w:type="spellStart"/>
      <w:r w:rsidRPr="00744984">
        <w:rPr>
          <w:szCs w:val="22"/>
        </w:rPr>
        <w:t>praxis</w:t>
      </w:r>
      <w:proofErr w:type="spellEnd"/>
      <w:r w:rsidRPr="00744984">
        <w:rPr>
          <w:szCs w:val="22"/>
        </w:rPr>
        <w:t xml:space="preserve"> Bd.2, </w:t>
      </w:r>
      <w:proofErr w:type="spellStart"/>
      <w:r w:rsidRPr="00744984">
        <w:rPr>
          <w:szCs w:val="22"/>
        </w:rPr>
        <w:t>edition</w:t>
      </w:r>
      <w:proofErr w:type="spellEnd"/>
      <w:r w:rsidRPr="00744984">
        <w:rPr>
          <w:szCs w:val="22"/>
        </w:rPr>
        <w:t xml:space="preserve"> Angewandte, Verlag de </w:t>
      </w:r>
      <w:proofErr w:type="spellStart"/>
      <w:r w:rsidRPr="00744984">
        <w:rPr>
          <w:szCs w:val="22"/>
        </w:rPr>
        <w:t>Gruyter</w:t>
      </w:r>
      <w:proofErr w:type="spellEnd"/>
      <w:r w:rsidRPr="00744984">
        <w:rPr>
          <w:szCs w:val="22"/>
        </w:rPr>
        <w:t xml:space="preserve">, Berlin 2017 (mit Natalie Bayer und Belinda </w:t>
      </w:r>
      <w:proofErr w:type="spellStart"/>
      <w:r w:rsidRPr="00744984">
        <w:rPr>
          <w:szCs w:val="22"/>
        </w:rPr>
        <w:t>K</w:t>
      </w:r>
      <w:r w:rsidRPr="00744984">
        <w:rPr>
          <w:szCs w:val="22"/>
        </w:rPr>
        <w:t>a</w:t>
      </w:r>
      <w:r w:rsidRPr="00744984">
        <w:rPr>
          <w:szCs w:val="22"/>
        </w:rPr>
        <w:t>zeem-Kamiński</w:t>
      </w:r>
      <w:proofErr w:type="spellEnd"/>
      <w:r w:rsidRPr="00744984">
        <w:rPr>
          <w:szCs w:val="22"/>
        </w:rPr>
        <w:t>)</w:t>
      </w:r>
    </w:p>
    <w:p w14:paraId="735DBBC7" w14:textId="77777777" w:rsidR="00D0702D" w:rsidRPr="00744984" w:rsidRDefault="00D0702D" w:rsidP="00D0702D">
      <w:pPr>
        <w:spacing w:line="240" w:lineRule="auto"/>
        <w:rPr>
          <w:szCs w:val="22"/>
        </w:rPr>
      </w:pPr>
    </w:p>
    <w:p w14:paraId="6DF9AC4A" w14:textId="77777777" w:rsidR="00D0702D" w:rsidRPr="00744984" w:rsidRDefault="00D0702D" w:rsidP="00D0702D">
      <w:pPr>
        <w:spacing w:line="240" w:lineRule="auto"/>
        <w:rPr>
          <w:szCs w:val="22"/>
        </w:rPr>
      </w:pPr>
      <w:r w:rsidRPr="00744984">
        <w:rPr>
          <w:szCs w:val="22"/>
        </w:rPr>
        <w:t xml:space="preserve">Nora Sternfeld (Hg.), Strategien für Zwischenräume. </w:t>
      </w:r>
      <w:proofErr w:type="spellStart"/>
      <w:r w:rsidRPr="00744984">
        <w:rPr>
          <w:szCs w:val="22"/>
        </w:rPr>
        <w:t>Ver_Lernen</w:t>
      </w:r>
      <w:proofErr w:type="spellEnd"/>
      <w:r w:rsidRPr="00744984">
        <w:rPr>
          <w:szCs w:val="22"/>
        </w:rPr>
        <w:t xml:space="preserve"> in der Migrationsgesellschaft, </w:t>
      </w:r>
      <w:proofErr w:type="spellStart"/>
      <w:r w:rsidRPr="00744984">
        <w:rPr>
          <w:szCs w:val="22"/>
        </w:rPr>
        <w:t>schulheft</w:t>
      </w:r>
      <w:proofErr w:type="spellEnd"/>
      <w:r w:rsidRPr="00744984">
        <w:rPr>
          <w:szCs w:val="22"/>
        </w:rPr>
        <w:t xml:space="preserve"> 1/17, Wien 2017 (mit Büro </w:t>
      </w:r>
      <w:proofErr w:type="spellStart"/>
      <w:r w:rsidRPr="00744984">
        <w:rPr>
          <w:szCs w:val="22"/>
        </w:rPr>
        <w:t>trafo.K</w:t>
      </w:r>
      <w:proofErr w:type="spellEnd"/>
      <w:r w:rsidRPr="00744984">
        <w:rPr>
          <w:szCs w:val="22"/>
        </w:rPr>
        <w:t>).</w:t>
      </w:r>
    </w:p>
    <w:p w14:paraId="1E537B69" w14:textId="77777777" w:rsidR="00D0702D" w:rsidRPr="00744984" w:rsidRDefault="00D0702D" w:rsidP="00D0702D">
      <w:pPr>
        <w:spacing w:line="240" w:lineRule="auto"/>
        <w:rPr>
          <w:szCs w:val="22"/>
        </w:rPr>
      </w:pPr>
    </w:p>
    <w:p w14:paraId="03B22D9C" w14:textId="77777777" w:rsidR="00D0702D" w:rsidRPr="00744984" w:rsidRDefault="00D0702D" w:rsidP="00D0702D">
      <w:pPr>
        <w:spacing w:line="240" w:lineRule="auto"/>
        <w:rPr>
          <w:szCs w:val="22"/>
          <w:highlight w:val="white"/>
        </w:rPr>
      </w:pPr>
      <w:r w:rsidRPr="00744984">
        <w:rPr>
          <w:szCs w:val="22"/>
        </w:rPr>
        <w:t xml:space="preserve">Nora Sternfeld (Hg.), Gegen der Stand der Dinge. Objekte in Museen und Ausstellungen, Reihe: </w:t>
      </w:r>
      <w:proofErr w:type="spellStart"/>
      <w:r w:rsidRPr="00744984">
        <w:rPr>
          <w:rFonts w:cs="Monosp821 RMiBDi"/>
          <w:szCs w:val="22"/>
        </w:rPr>
        <w:t>c</w:t>
      </w:r>
      <w:r w:rsidRPr="00744984">
        <w:rPr>
          <w:rFonts w:cs="Monosp821 RMiBDi"/>
          <w:szCs w:val="22"/>
        </w:rPr>
        <w:t>u</w:t>
      </w:r>
      <w:r w:rsidRPr="00744984">
        <w:rPr>
          <w:rFonts w:cs="Monosp821 RMiBDi"/>
          <w:szCs w:val="22"/>
        </w:rPr>
        <w:t>rating</w:t>
      </w:r>
      <w:proofErr w:type="spellEnd"/>
      <w:r w:rsidRPr="00744984">
        <w:rPr>
          <w:rFonts w:cs="Monosp821 RMiBDi"/>
          <w:szCs w:val="22"/>
        </w:rPr>
        <w:t xml:space="preserve">. </w:t>
      </w:r>
      <w:proofErr w:type="spellStart"/>
      <w:r w:rsidRPr="00744984">
        <w:rPr>
          <w:rFonts w:cs="Monosp821 RMiBDi"/>
          <w:szCs w:val="22"/>
        </w:rPr>
        <w:t>ausstellungstheorie</w:t>
      </w:r>
      <w:proofErr w:type="spellEnd"/>
      <w:r w:rsidRPr="00744984">
        <w:rPr>
          <w:rFonts w:cs="Monosp821 RMiBDi"/>
          <w:szCs w:val="22"/>
        </w:rPr>
        <w:t xml:space="preserve"> und </w:t>
      </w:r>
      <w:proofErr w:type="spellStart"/>
      <w:r w:rsidRPr="00744984">
        <w:rPr>
          <w:rFonts w:cs="Monosp821 RMiBDi"/>
          <w:szCs w:val="22"/>
        </w:rPr>
        <w:t>praxis</w:t>
      </w:r>
      <w:proofErr w:type="spellEnd"/>
      <w:r w:rsidRPr="00744984">
        <w:rPr>
          <w:rFonts w:cs="Monosp821 RMiBDi"/>
          <w:szCs w:val="22"/>
        </w:rPr>
        <w:t xml:space="preserve"> Bd.1, </w:t>
      </w:r>
      <w:proofErr w:type="spellStart"/>
      <w:r w:rsidRPr="00744984">
        <w:rPr>
          <w:szCs w:val="22"/>
        </w:rPr>
        <w:t>edition</w:t>
      </w:r>
      <w:proofErr w:type="spellEnd"/>
      <w:r w:rsidRPr="00744984">
        <w:rPr>
          <w:szCs w:val="22"/>
        </w:rPr>
        <w:t xml:space="preserve"> Angewandte, Verlag de </w:t>
      </w:r>
      <w:proofErr w:type="spellStart"/>
      <w:r w:rsidRPr="00744984">
        <w:rPr>
          <w:szCs w:val="22"/>
        </w:rPr>
        <w:t>Gruyter</w:t>
      </w:r>
      <w:proofErr w:type="spellEnd"/>
      <w:r w:rsidRPr="00744984">
        <w:rPr>
          <w:szCs w:val="22"/>
        </w:rPr>
        <w:t xml:space="preserve">, Berlin 2016 (mit </w:t>
      </w:r>
      <w:proofErr w:type="spellStart"/>
      <w:r w:rsidRPr="00744984">
        <w:rPr>
          <w:szCs w:val="22"/>
        </w:rPr>
        <w:t>schnittpunkt</w:t>
      </w:r>
      <w:proofErr w:type="spellEnd"/>
      <w:r w:rsidRPr="00744984">
        <w:rPr>
          <w:szCs w:val="22"/>
        </w:rPr>
        <w:t>)</w:t>
      </w:r>
    </w:p>
    <w:p w14:paraId="658C7191" w14:textId="77777777" w:rsidR="00D0702D" w:rsidRPr="00744984" w:rsidRDefault="00D0702D" w:rsidP="00D0702D">
      <w:pPr>
        <w:spacing w:line="240" w:lineRule="auto"/>
        <w:rPr>
          <w:szCs w:val="22"/>
        </w:rPr>
      </w:pPr>
    </w:p>
    <w:p w14:paraId="57EDB4D8" w14:textId="77777777" w:rsidR="00D0702D" w:rsidRPr="00744984" w:rsidRDefault="00D0702D" w:rsidP="00D0702D">
      <w:pPr>
        <w:spacing w:line="240" w:lineRule="auto"/>
        <w:rPr>
          <w:szCs w:val="22"/>
          <w:highlight w:val="white"/>
        </w:rPr>
      </w:pPr>
      <w:r w:rsidRPr="00744984">
        <w:rPr>
          <w:szCs w:val="22"/>
        </w:rPr>
        <w:t xml:space="preserve">Nora Sternfeld (Hg.), </w:t>
      </w:r>
      <w:proofErr w:type="spellStart"/>
      <w:r w:rsidRPr="00744984">
        <w:rPr>
          <w:szCs w:val="22"/>
        </w:rPr>
        <w:t>It’s</w:t>
      </w:r>
      <w:proofErr w:type="spellEnd"/>
      <w:r w:rsidRPr="00744984">
        <w:rPr>
          <w:szCs w:val="22"/>
        </w:rPr>
        <w:t xml:space="preserve"> all </w:t>
      </w:r>
      <w:proofErr w:type="spellStart"/>
      <w:r w:rsidRPr="00744984">
        <w:rPr>
          <w:szCs w:val="22"/>
        </w:rPr>
        <w:t>Mediating</w:t>
      </w:r>
      <w:proofErr w:type="spellEnd"/>
      <w:r w:rsidRPr="00744984">
        <w:rPr>
          <w:szCs w:val="22"/>
        </w:rPr>
        <w:t xml:space="preserve">: </w:t>
      </w:r>
      <w:proofErr w:type="spellStart"/>
      <w:r w:rsidRPr="00744984">
        <w:rPr>
          <w:szCs w:val="22"/>
        </w:rPr>
        <w:t>Outlining</w:t>
      </w:r>
      <w:proofErr w:type="spellEnd"/>
      <w:r w:rsidRPr="00744984">
        <w:rPr>
          <w:szCs w:val="22"/>
        </w:rPr>
        <w:t xml:space="preserve"> </w:t>
      </w:r>
      <w:proofErr w:type="spellStart"/>
      <w:r w:rsidRPr="00744984">
        <w:rPr>
          <w:szCs w:val="22"/>
        </w:rPr>
        <w:t>and</w:t>
      </w:r>
      <w:proofErr w:type="spellEnd"/>
      <w:r w:rsidRPr="00744984">
        <w:rPr>
          <w:szCs w:val="22"/>
        </w:rPr>
        <w:t xml:space="preserve"> </w:t>
      </w:r>
      <w:proofErr w:type="spellStart"/>
      <w:r w:rsidRPr="00744984">
        <w:rPr>
          <w:szCs w:val="22"/>
        </w:rPr>
        <w:t>Incorporating</w:t>
      </w:r>
      <w:proofErr w:type="spellEnd"/>
      <w:r w:rsidRPr="00744984">
        <w:rPr>
          <w:szCs w:val="22"/>
        </w:rPr>
        <w:t xml:space="preserve"> </w:t>
      </w:r>
      <w:proofErr w:type="spellStart"/>
      <w:r w:rsidRPr="00744984">
        <w:rPr>
          <w:szCs w:val="22"/>
        </w:rPr>
        <w:t>the</w:t>
      </w:r>
      <w:proofErr w:type="spellEnd"/>
      <w:r w:rsidRPr="00744984">
        <w:rPr>
          <w:szCs w:val="22"/>
        </w:rPr>
        <w:t xml:space="preserve"> </w:t>
      </w:r>
      <w:proofErr w:type="spellStart"/>
      <w:r w:rsidRPr="00744984">
        <w:rPr>
          <w:szCs w:val="22"/>
        </w:rPr>
        <w:t>Roles</w:t>
      </w:r>
      <w:proofErr w:type="spellEnd"/>
      <w:r w:rsidRPr="00744984">
        <w:rPr>
          <w:szCs w:val="22"/>
        </w:rPr>
        <w:t xml:space="preserve"> </w:t>
      </w:r>
      <w:proofErr w:type="spellStart"/>
      <w:r w:rsidRPr="00744984">
        <w:rPr>
          <w:szCs w:val="22"/>
        </w:rPr>
        <w:t>of</w:t>
      </w:r>
      <w:proofErr w:type="spellEnd"/>
      <w:r w:rsidRPr="00744984">
        <w:rPr>
          <w:szCs w:val="22"/>
        </w:rPr>
        <w:t xml:space="preserve"> </w:t>
      </w:r>
      <w:proofErr w:type="spellStart"/>
      <w:r w:rsidRPr="00744984">
        <w:rPr>
          <w:szCs w:val="22"/>
        </w:rPr>
        <w:t>Curating</w:t>
      </w:r>
      <w:proofErr w:type="spellEnd"/>
      <w:r w:rsidRPr="00744984">
        <w:rPr>
          <w:szCs w:val="22"/>
        </w:rPr>
        <w:t xml:space="preserve"> </w:t>
      </w:r>
      <w:proofErr w:type="spellStart"/>
      <w:r w:rsidRPr="00744984">
        <w:rPr>
          <w:szCs w:val="22"/>
        </w:rPr>
        <w:t>and</w:t>
      </w:r>
      <w:proofErr w:type="spellEnd"/>
      <w:r w:rsidRPr="00744984">
        <w:rPr>
          <w:szCs w:val="22"/>
        </w:rPr>
        <w:t xml:space="preserve"> Educ</w:t>
      </w:r>
      <w:r w:rsidRPr="00744984">
        <w:rPr>
          <w:szCs w:val="22"/>
        </w:rPr>
        <w:t>a</w:t>
      </w:r>
      <w:r w:rsidRPr="00744984">
        <w:rPr>
          <w:szCs w:val="22"/>
        </w:rPr>
        <w:t xml:space="preserve">tion in </w:t>
      </w:r>
      <w:proofErr w:type="spellStart"/>
      <w:r w:rsidRPr="00744984">
        <w:rPr>
          <w:szCs w:val="22"/>
        </w:rPr>
        <w:t>the</w:t>
      </w:r>
      <w:proofErr w:type="spellEnd"/>
      <w:r w:rsidRPr="00744984">
        <w:rPr>
          <w:szCs w:val="22"/>
        </w:rPr>
        <w:t xml:space="preserve"> Exhibition </w:t>
      </w:r>
      <w:proofErr w:type="spellStart"/>
      <w:r w:rsidRPr="00744984">
        <w:rPr>
          <w:szCs w:val="22"/>
        </w:rPr>
        <w:t>Context</w:t>
      </w:r>
      <w:proofErr w:type="spellEnd"/>
      <w:r w:rsidRPr="00744984">
        <w:rPr>
          <w:szCs w:val="22"/>
        </w:rPr>
        <w:t xml:space="preserve"> (</w:t>
      </w:r>
      <w:proofErr w:type="spellStart"/>
      <w:r w:rsidRPr="00744984">
        <w:rPr>
          <w:szCs w:val="22"/>
        </w:rPr>
        <w:t>with</w:t>
      </w:r>
      <w:proofErr w:type="spellEnd"/>
      <w:r w:rsidRPr="00744984">
        <w:rPr>
          <w:szCs w:val="22"/>
        </w:rPr>
        <w:t xml:space="preserve"> The </w:t>
      </w:r>
      <w:proofErr w:type="spellStart"/>
      <w:r w:rsidRPr="00744984">
        <w:rPr>
          <w:szCs w:val="22"/>
        </w:rPr>
        <w:t>Finnish</w:t>
      </w:r>
      <w:proofErr w:type="spellEnd"/>
      <w:r w:rsidRPr="00744984">
        <w:rPr>
          <w:szCs w:val="22"/>
        </w:rPr>
        <w:t xml:space="preserve"> </w:t>
      </w:r>
      <w:proofErr w:type="spellStart"/>
      <w:r w:rsidRPr="00744984">
        <w:rPr>
          <w:szCs w:val="22"/>
        </w:rPr>
        <w:t>Association</w:t>
      </w:r>
      <w:proofErr w:type="spellEnd"/>
      <w:r w:rsidRPr="00744984">
        <w:rPr>
          <w:szCs w:val="22"/>
        </w:rPr>
        <w:t xml:space="preserve"> </w:t>
      </w:r>
      <w:proofErr w:type="spellStart"/>
      <w:r w:rsidRPr="00744984">
        <w:rPr>
          <w:szCs w:val="22"/>
        </w:rPr>
        <w:t>for</w:t>
      </w:r>
      <w:proofErr w:type="spellEnd"/>
      <w:r w:rsidRPr="00744984">
        <w:rPr>
          <w:szCs w:val="22"/>
        </w:rPr>
        <w:t xml:space="preserve"> Museum Education </w:t>
      </w:r>
      <w:proofErr w:type="spellStart"/>
      <w:r w:rsidRPr="00744984">
        <w:rPr>
          <w:szCs w:val="22"/>
        </w:rPr>
        <w:t>Pedaali</w:t>
      </w:r>
      <w:proofErr w:type="spellEnd"/>
      <w:r w:rsidRPr="00744984">
        <w:rPr>
          <w:szCs w:val="22"/>
        </w:rPr>
        <w:t xml:space="preserve">, Kaija </w:t>
      </w:r>
      <w:proofErr w:type="spellStart"/>
      <w:r w:rsidRPr="00744984">
        <w:rPr>
          <w:szCs w:val="22"/>
        </w:rPr>
        <w:t>Kaitavuori</w:t>
      </w:r>
      <w:proofErr w:type="spellEnd"/>
      <w:r w:rsidRPr="00744984">
        <w:rPr>
          <w:szCs w:val="22"/>
        </w:rPr>
        <w:t xml:space="preserve">, </w:t>
      </w:r>
      <w:proofErr w:type="spellStart"/>
      <w:r w:rsidRPr="00744984">
        <w:rPr>
          <w:szCs w:val="22"/>
        </w:rPr>
        <w:t>and</w:t>
      </w:r>
      <w:proofErr w:type="spellEnd"/>
      <w:r w:rsidRPr="00744984">
        <w:rPr>
          <w:szCs w:val="22"/>
        </w:rPr>
        <w:t xml:space="preserve"> Laura </w:t>
      </w:r>
      <w:proofErr w:type="spellStart"/>
      <w:r w:rsidRPr="00744984">
        <w:rPr>
          <w:szCs w:val="22"/>
        </w:rPr>
        <w:t>Kokkonen</w:t>
      </w:r>
      <w:proofErr w:type="spellEnd"/>
      <w:r w:rsidRPr="00744984">
        <w:rPr>
          <w:szCs w:val="22"/>
        </w:rPr>
        <w:t xml:space="preserve">), </w:t>
      </w:r>
      <w:r w:rsidRPr="00744984">
        <w:rPr>
          <w:szCs w:val="22"/>
          <w:highlight w:val="white"/>
        </w:rPr>
        <w:t xml:space="preserve">Newcastle upon Tyne: Cambridge </w:t>
      </w:r>
      <w:proofErr w:type="spellStart"/>
      <w:r w:rsidRPr="00744984">
        <w:rPr>
          <w:szCs w:val="22"/>
          <w:highlight w:val="white"/>
        </w:rPr>
        <w:t>Scholars</w:t>
      </w:r>
      <w:proofErr w:type="spellEnd"/>
      <w:r w:rsidRPr="00744984">
        <w:rPr>
          <w:szCs w:val="22"/>
          <w:highlight w:val="white"/>
        </w:rPr>
        <w:t xml:space="preserve"> Publishing 2013</w:t>
      </w:r>
    </w:p>
    <w:p w14:paraId="553FB542" w14:textId="77777777" w:rsidR="00D0702D" w:rsidRPr="00744984" w:rsidRDefault="00D0702D" w:rsidP="00D0702D">
      <w:pPr>
        <w:spacing w:line="240" w:lineRule="auto"/>
        <w:rPr>
          <w:szCs w:val="22"/>
        </w:rPr>
      </w:pPr>
    </w:p>
    <w:p w14:paraId="0819894F" w14:textId="45989B38" w:rsidR="00D0702D" w:rsidRPr="00744984" w:rsidRDefault="00D0702D" w:rsidP="00D0702D">
      <w:pPr>
        <w:spacing w:line="240" w:lineRule="auto"/>
        <w:rPr>
          <w:szCs w:val="22"/>
        </w:rPr>
      </w:pPr>
      <w:r w:rsidRPr="00744984">
        <w:rPr>
          <w:szCs w:val="22"/>
        </w:rPr>
        <w:t xml:space="preserve">Nora Sternfeld (Hg.), Handbuch Ausstellungstheorie und </w:t>
      </w:r>
      <w:r w:rsidR="009B3329">
        <w:rPr>
          <w:szCs w:val="22"/>
        </w:rPr>
        <w:t>-</w:t>
      </w:r>
      <w:r w:rsidRPr="00744984">
        <w:rPr>
          <w:szCs w:val="22"/>
        </w:rPr>
        <w:t xml:space="preserve">praxis, UTB Böhlau, Wien 2013 (mit </w:t>
      </w:r>
      <w:proofErr w:type="spellStart"/>
      <w:r w:rsidRPr="00744984">
        <w:rPr>
          <w:szCs w:val="22"/>
        </w:rPr>
        <w:t>schnittpunkt</w:t>
      </w:r>
      <w:proofErr w:type="spellEnd"/>
      <w:r w:rsidRPr="00744984">
        <w:rPr>
          <w:szCs w:val="22"/>
        </w:rPr>
        <w:t>)</w:t>
      </w:r>
    </w:p>
    <w:p w14:paraId="05EA54AB" w14:textId="4F8AE95E" w:rsidR="00D0702D" w:rsidRPr="00744984" w:rsidRDefault="00D0702D" w:rsidP="00D0702D">
      <w:pPr>
        <w:spacing w:line="240" w:lineRule="auto"/>
        <w:rPr>
          <w:szCs w:val="22"/>
        </w:rPr>
      </w:pPr>
      <w:r w:rsidRPr="00744984">
        <w:rPr>
          <w:szCs w:val="22"/>
        </w:rPr>
        <w:lastRenderedPageBreak/>
        <w:t xml:space="preserve">Nora Sternfeld (Hg.), </w:t>
      </w:r>
      <w:proofErr w:type="spellStart"/>
      <w:r w:rsidRPr="00744984">
        <w:rPr>
          <w:szCs w:val="22"/>
        </w:rPr>
        <w:t>educational</w:t>
      </w:r>
      <w:proofErr w:type="spellEnd"/>
      <w:r w:rsidRPr="00744984">
        <w:rPr>
          <w:szCs w:val="22"/>
        </w:rPr>
        <w:t xml:space="preserve"> turn. Handlungsräume der Kunst- und Kulturvermittlung, Reihe: </w:t>
      </w:r>
      <w:proofErr w:type="spellStart"/>
      <w:r w:rsidRPr="00744984">
        <w:rPr>
          <w:szCs w:val="22"/>
        </w:rPr>
        <w:t>ausstellungstheorie</w:t>
      </w:r>
      <w:proofErr w:type="spellEnd"/>
      <w:r w:rsidRPr="00744984">
        <w:rPr>
          <w:szCs w:val="22"/>
        </w:rPr>
        <w:t xml:space="preserve"> &amp; </w:t>
      </w:r>
      <w:proofErr w:type="spellStart"/>
      <w:r w:rsidRPr="00744984">
        <w:rPr>
          <w:szCs w:val="22"/>
        </w:rPr>
        <w:t>praxis</w:t>
      </w:r>
      <w:proofErr w:type="spellEnd"/>
      <w:r w:rsidRPr="00744984">
        <w:rPr>
          <w:szCs w:val="22"/>
        </w:rPr>
        <w:t xml:space="preserve">, Bd. 5, Turia und Kant, Wien 2012 (mit </w:t>
      </w:r>
      <w:proofErr w:type="spellStart"/>
      <w:r w:rsidRPr="00744984">
        <w:rPr>
          <w:szCs w:val="22"/>
        </w:rPr>
        <w:t>schnittpunkt</w:t>
      </w:r>
      <w:proofErr w:type="spellEnd"/>
      <w:r w:rsidRPr="00744984">
        <w:rPr>
          <w:szCs w:val="22"/>
        </w:rPr>
        <w:t>, Beatrice Jaschke).</w:t>
      </w:r>
    </w:p>
    <w:p w14:paraId="09BEDA13" w14:textId="77777777" w:rsidR="00D0702D" w:rsidRPr="00744984" w:rsidRDefault="00D0702D" w:rsidP="00D0702D">
      <w:pPr>
        <w:spacing w:line="240" w:lineRule="auto"/>
        <w:rPr>
          <w:szCs w:val="22"/>
        </w:rPr>
      </w:pPr>
    </w:p>
    <w:p w14:paraId="79C0B5FC" w14:textId="77777777" w:rsidR="00D0702D" w:rsidRPr="00744984" w:rsidRDefault="00D0702D" w:rsidP="00D0702D">
      <w:pPr>
        <w:spacing w:line="240" w:lineRule="auto"/>
        <w:rPr>
          <w:szCs w:val="22"/>
        </w:rPr>
      </w:pPr>
      <w:r w:rsidRPr="00744984">
        <w:rPr>
          <w:szCs w:val="22"/>
        </w:rPr>
        <w:t xml:space="preserve">Nora Sternfeld (Hg.), Fotografie und Wahrheit. Bilddokumente in Ausstellungen, Reihe: </w:t>
      </w:r>
      <w:proofErr w:type="spellStart"/>
      <w:r w:rsidRPr="00744984">
        <w:rPr>
          <w:szCs w:val="22"/>
        </w:rPr>
        <w:t>ausstellung</w:t>
      </w:r>
      <w:r w:rsidRPr="00744984">
        <w:rPr>
          <w:szCs w:val="22"/>
        </w:rPr>
        <w:t>s</w:t>
      </w:r>
      <w:r w:rsidRPr="00744984">
        <w:rPr>
          <w:szCs w:val="22"/>
        </w:rPr>
        <w:t>theorie</w:t>
      </w:r>
      <w:proofErr w:type="spellEnd"/>
      <w:r w:rsidRPr="00744984">
        <w:rPr>
          <w:szCs w:val="22"/>
        </w:rPr>
        <w:t xml:space="preserve"> &amp; </w:t>
      </w:r>
      <w:proofErr w:type="spellStart"/>
      <w:r w:rsidRPr="00744984">
        <w:rPr>
          <w:szCs w:val="22"/>
        </w:rPr>
        <w:t>praxis</w:t>
      </w:r>
      <w:proofErr w:type="spellEnd"/>
      <w:r w:rsidRPr="00744984">
        <w:rPr>
          <w:szCs w:val="22"/>
        </w:rPr>
        <w:t xml:space="preserve"> Bd. 4, Turia und Kant, Wien 2010 (mit </w:t>
      </w:r>
      <w:proofErr w:type="spellStart"/>
      <w:r w:rsidRPr="00744984">
        <w:rPr>
          <w:szCs w:val="22"/>
        </w:rPr>
        <w:t>schnittpunkt</w:t>
      </w:r>
      <w:proofErr w:type="spellEnd"/>
      <w:r w:rsidRPr="00744984">
        <w:rPr>
          <w:szCs w:val="22"/>
        </w:rPr>
        <w:t xml:space="preserve">, Luisa </w:t>
      </w:r>
      <w:proofErr w:type="spellStart"/>
      <w:r w:rsidRPr="00744984">
        <w:rPr>
          <w:szCs w:val="22"/>
        </w:rPr>
        <w:t>Ziaja</w:t>
      </w:r>
      <w:proofErr w:type="spellEnd"/>
      <w:r w:rsidRPr="00744984">
        <w:rPr>
          <w:szCs w:val="22"/>
        </w:rPr>
        <w:t>)</w:t>
      </w:r>
    </w:p>
    <w:p w14:paraId="71126F64" w14:textId="77777777" w:rsidR="00D0702D" w:rsidRPr="00744984" w:rsidRDefault="00D0702D" w:rsidP="00D0702D">
      <w:pPr>
        <w:spacing w:line="240" w:lineRule="auto"/>
        <w:rPr>
          <w:szCs w:val="22"/>
        </w:rPr>
      </w:pPr>
    </w:p>
    <w:p w14:paraId="6B48506D" w14:textId="77777777" w:rsidR="00D0702D" w:rsidRPr="00744984" w:rsidRDefault="00D0702D" w:rsidP="00D0702D">
      <w:pPr>
        <w:spacing w:line="240" w:lineRule="auto"/>
        <w:rPr>
          <w:szCs w:val="22"/>
        </w:rPr>
      </w:pPr>
      <w:r w:rsidRPr="00744984">
        <w:rPr>
          <w:szCs w:val="22"/>
        </w:rPr>
        <w:t xml:space="preserve">Nora Sternfeld (Hg.), Das Unbehagen im Museum. Postkoloniale </w:t>
      </w:r>
      <w:proofErr w:type="spellStart"/>
      <w:r w:rsidRPr="00744984">
        <w:rPr>
          <w:szCs w:val="22"/>
        </w:rPr>
        <w:t>Museologien</w:t>
      </w:r>
      <w:proofErr w:type="spellEnd"/>
      <w:r w:rsidRPr="00744984">
        <w:rPr>
          <w:szCs w:val="22"/>
        </w:rPr>
        <w:t xml:space="preserve">, Reihe: </w:t>
      </w:r>
      <w:proofErr w:type="spellStart"/>
      <w:r w:rsidRPr="00744984">
        <w:rPr>
          <w:szCs w:val="22"/>
        </w:rPr>
        <w:t>ausstellung</w:t>
      </w:r>
      <w:r w:rsidRPr="00744984">
        <w:rPr>
          <w:szCs w:val="22"/>
        </w:rPr>
        <w:t>s</w:t>
      </w:r>
      <w:r w:rsidRPr="00744984">
        <w:rPr>
          <w:szCs w:val="22"/>
        </w:rPr>
        <w:t>theorie</w:t>
      </w:r>
      <w:proofErr w:type="spellEnd"/>
      <w:r w:rsidRPr="00744984">
        <w:rPr>
          <w:szCs w:val="22"/>
        </w:rPr>
        <w:t xml:space="preserve"> &amp; </w:t>
      </w:r>
      <w:proofErr w:type="spellStart"/>
      <w:r w:rsidRPr="00744984">
        <w:rPr>
          <w:szCs w:val="22"/>
        </w:rPr>
        <w:t>praxis</w:t>
      </w:r>
      <w:proofErr w:type="spellEnd"/>
      <w:r w:rsidRPr="00744984">
        <w:rPr>
          <w:szCs w:val="22"/>
        </w:rPr>
        <w:t xml:space="preserve"> Bd. 3, Turia und Kant, Wien 2009 (mit </w:t>
      </w:r>
      <w:proofErr w:type="spellStart"/>
      <w:r w:rsidRPr="00744984">
        <w:rPr>
          <w:szCs w:val="22"/>
        </w:rPr>
        <w:t>schnittpunkt</w:t>
      </w:r>
      <w:proofErr w:type="spellEnd"/>
      <w:r w:rsidRPr="00744984">
        <w:rPr>
          <w:szCs w:val="22"/>
        </w:rPr>
        <w:t xml:space="preserve">, Belinda </w:t>
      </w:r>
      <w:proofErr w:type="spellStart"/>
      <w:r w:rsidRPr="00744984">
        <w:rPr>
          <w:szCs w:val="22"/>
        </w:rPr>
        <w:t>Kazeem</w:t>
      </w:r>
      <w:proofErr w:type="spellEnd"/>
      <w:r w:rsidRPr="00744984">
        <w:rPr>
          <w:szCs w:val="22"/>
        </w:rPr>
        <w:t xml:space="preserve">, Charlotte </w:t>
      </w:r>
      <w:proofErr w:type="spellStart"/>
      <w:r w:rsidRPr="00744984">
        <w:rPr>
          <w:szCs w:val="22"/>
        </w:rPr>
        <w:t>Ma</w:t>
      </w:r>
      <w:r w:rsidRPr="00744984">
        <w:rPr>
          <w:szCs w:val="22"/>
        </w:rPr>
        <w:t>r</w:t>
      </w:r>
      <w:r w:rsidRPr="00744984">
        <w:rPr>
          <w:szCs w:val="22"/>
        </w:rPr>
        <w:t>tinz-Turek</w:t>
      </w:r>
      <w:proofErr w:type="spellEnd"/>
      <w:r w:rsidRPr="00744984">
        <w:rPr>
          <w:szCs w:val="22"/>
        </w:rPr>
        <w:t>)</w:t>
      </w:r>
    </w:p>
    <w:p w14:paraId="5042649A" w14:textId="77777777" w:rsidR="00D0702D" w:rsidRPr="00744984" w:rsidRDefault="00D0702D" w:rsidP="00D0702D">
      <w:pPr>
        <w:spacing w:line="240" w:lineRule="auto"/>
        <w:rPr>
          <w:szCs w:val="22"/>
        </w:rPr>
      </w:pPr>
    </w:p>
    <w:p w14:paraId="1E1A3D4B" w14:textId="77777777" w:rsidR="00D0702D" w:rsidRPr="00744984" w:rsidRDefault="00D0702D" w:rsidP="00D0702D">
      <w:pPr>
        <w:spacing w:line="240" w:lineRule="auto"/>
        <w:rPr>
          <w:szCs w:val="22"/>
        </w:rPr>
      </w:pPr>
      <w:r w:rsidRPr="00744984">
        <w:rPr>
          <w:szCs w:val="22"/>
        </w:rPr>
        <w:t xml:space="preserve">Nora Sternfeld (Hg.), Wer spricht? Autorität und Autorschaft in Ausstellungen, Reihe: </w:t>
      </w:r>
      <w:proofErr w:type="spellStart"/>
      <w:r w:rsidRPr="00744984">
        <w:rPr>
          <w:szCs w:val="22"/>
        </w:rPr>
        <w:t>ausstellung</w:t>
      </w:r>
      <w:r w:rsidRPr="00744984">
        <w:rPr>
          <w:szCs w:val="22"/>
        </w:rPr>
        <w:t>s</w:t>
      </w:r>
      <w:r w:rsidRPr="00744984">
        <w:rPr>
          <w:szCs w:val="22"/>
        </w:rPr>
        <w:t>theorie</w:t>
      </w:r>
      <w:proofErr w:type="spellEnd"/>
      <w:r w:rsidRPr="00744984">
        <w:rPr>
          <w:szCs w:val="22"/>
        </w:rPr>
        <w:t xml:space="preserve"> &amp; </w:t>
      </w:r>
      <w:proofErr w:type="spellStart"/>
      <w:r w:rsidRPr="00744984">
        <w:rPr>
          <w:szCs w:val="22"/>
        </w:rPr>
        <w:t>praxis</w:t>
      </w:r>
      <w:proofErr w:type="spellEnd"/>
      <w:r w:rsidRPr="00744984">
        <w:rPr>
          <w:szCs w:val="22"/>
        </w:rPr>
        <w:t xml:space="preserve"> Bd. 1, Turia und Kant, Wien 2005 (mit </w:t>
      </w:r>
      <w:proofErr w:type="spellStart"/>
      <w:r w:rsidRPr="00744984">
        <w:rPr>
          <w:szCs w:val="22"/>
        </w:rPr>
        <w:t>schnittpunkt</w:t>
      </w:r>
      <w:proofErr w:type="spellEnd"/>
      <w:r w:rsidRPr="00744984">
        <w:rPr>
          <w:szCs w:val="22"/>
        </w:rPr>
        <w:t xml:space="preserve">, Beatrice Jaschke, Charlotte </w:t>
      </w:r>
      <w:proofErr w:type="spellStart"/>
      <w:r w:rsidRPr="00744984">
        <w:rPr>
          <w:szCs w:val="22"/>
        </w:rPr>
        <w:t>Martinz-Turek</w:t>
      </w:r>
      <w:proofErr w:type="spellEnd"/>
      <w:r w:rsidRPr="00744984">
        <w:rPr>
          <w:szCs w:val="22"/>
        </w:rPr>
        <w:t>)</w:t>
      </w:r>
    </w:p>
    <w:p w14:paraId="6FAE1573" w14:textId="77777777" w:rsidR="00D0702D" w:rsidRPr="00744984" w:rsidRDefault="00D0702D" w:rsidP="00D0702D">
      <w:pPr>
        <w:spacing w:line="240" w:lineRule="auto"/>
        <w:rPr>
          <w:szCs w:val="22"/>
        </w:rPr>
      </w:pPr>
    </w:p>
    <w:p w14:paraId="0479C741" w14:textId="77777777" w:rsidR="00D0702D" w:rsidRDefault="00D0702D" w:rsidP="00D0702D">
      <w:pPr>
        <w:spacing w:line="240" w:lineRule="auto"/>
        <w:rPr>
          <w:szCs w:val="22"/>
        </w:rPr>
      </w:pPr>
      <w:r w:rsidRPr="00744984">
        <w:rPr>
          <w:szCs w:val="22"/>
        </w:rPr>
        <w:t xml:space="preserve">Nora Sternfeld (Hg.), In einer Wehrmachtsausstellung – Erfahrungen mit Geschichtsvermittlung, Turia und Kant, Wien 2003 (mit </w:t>
      </w:r>
      <w:proofErr w:type="spellStart"/>
      <w:r w:rsidRPr="00744984">
        <w:rPr>
          <w:szCs w:val="22"/>
        </w:rPr>
        <w:t>trafo.K</w:t>
      </w:r>
      <w:proofErr w:type="spellEnd"/>
      <w:r w:rsidRPr="00744984">
        <w:rPr>
          <w:szCs w:val="22"/>
        </w:rPr>
        <w:t xml:space="preserve">, Renate </w:t>
      </w:r>
      <w:proofErr w:type="spellStart"/>
      <w:r w:rsidRPr="00744984">
        <w:rPr>
          <w:szCs w:val="22"/>
        </w:rPr>
        <w:t>Höllwart</w:t>
      </w:r>
      <w:proofErr w:type="spellEnd"/>
      <w:r w:rsidRPr="00744984">
        <w:rPr>
          <w:szCs w:val="22"/>
        </w:rPr>
        <w:t xml:space="preserve">, Charlotte </w:t>
      </w:r>
      <w:proofErr w:type="spellStart"/>
      <w:r w:rsidRPr="00744984">
        <w:rPr>
          <w:szCs w:val="22"/>
        </w:rPr>
        <w:t>Martinz-Turek</w:t>
      </w:r>
      <w:proofErr w:type="spellEnd"/>
      <w:r w:rsidRPr="00744984">
        <w:rPr>
          <w:szCs w:val="22"/>
        </w:rPr>
        <w:t>, Alexander Po</w:t>
      </w:r>
      <w:r w:rsidRPr="00744984">
        <w:rPr>
          <w:szCs w:val="22"/>
        </w:rPr>
        <w:t>l</w:t>
      </w:r>
      <w:r w:rsidRPr="00744984">
        <w:rPr>
          <w:szCs w:val="22"/>
        </w:rPr>
        <w:t>lak)</w:t>
      </w:r>
    </w:p>
    <w:p w14:paraId="20E6CDA9" w14:textId="77777777" w:rsidR="00737587" w:rsidRDefault="00737587" w:rsidP="00D0702D">
      <w:pPr>
        <w:spacing w:line="240" w:lineRule="auto"/>
        <w:rPr>
          <w:szCs w:val="22"/>
        </w:rPr>
      </w:pPr>
    </w:p>
    <w:p w14:paraId="39E73397" w14:textId="77777777" w:rsidR="00D0702D" w:rsidRPr="00744984" w:rsidRDefault="00D0702D" w:rsidP="00D0702D">
      <w:pPr>
        <w:spacing w:line="240" w:lineRule="auto"/>
        <w:rPr>
          <w:szCs w:val="22"/>
        </w:rPr>
      </w:pPr>
    </w:p>
    <w:p w14:paraId="53833B9E" w14:textId="77777777" w:rsidR="00AD09EB" w:rsidRPr="009B3329" w:rsidRDefault="00AD09EB" w:rsidP="009B3329">
      <w:pPr>
        <w:spacing w:after="120"/>
        <w:rPr>
          <w:rFonts w:cs="Times New Roman"/>
          <w:sz w:val="24"/>
          <w:highlight w:val="yellow"/>
        </w:rPr>
      </w:pPr>
    </w:p>
    <w:p w14:paraId="3FA05A1D" w14:textId="77777777" w:rsidR="00107854" w:rsidRPr="009642EE" w:rsidRDefault="00107854" w:rsidP="00107854">
      <w:pPr>
        <w:pStyle w:val="berschrift3"/>
        <w:rPr>
          <w:highlight w:val="yellow"/>
        </w:rPr>
      </w:pPr>
      <w:bookmarkStart w:id="154" w:name="_Toc387410763"/>
      <w:bookmarkStart w:id="155" w:name="_Toc387555254"/>
      <w:bookmarkStart w:id="156" w:name="_Toc387555408"/>
      <w:bookmarkStart w:id="157" w:name="_Toc387555453"/>
      <w:bookmarkStart w:id="158" w:name="_Toc387555576"/>
      <w:bookmarkStart w:id="159" w:name="_Toc387555610"/>
      <w:r w:rsidRPr="009642EE">
        <w:rPr>
          <w:highlight w:val="yellow"/>
        </w:rPr>
        <w:t>SOZIALWISSENSCHAFTEN</w:t>
      </w:r>
      <w:bookmarkEnd w:id="154"/>
      <w:bookmarkEnd w:id="155"/>
      <w:bookmarkEnd w:id="156"/>
      <w:bookmarkEnd w:id="157"/>
      <w:bookmarkEnd w:id="158"/>
      <w:bookmarkEnd w:id="159"/>
    </w:p>
    <w:p w14:paraId="05ADE773" w14:textId="77777777" w:rsidR="00107854" w:rsidRPr="009642EE" w:rsidRDefault="00107854" w:rsidP="00107854">
      <w:pPr>
        <w:pStyle w:val="berschrift3"/>
        <w:rPr>
          <w:highlight w:val="yellow"/>
        </w:rPr>
      </w:pPr>
      <w:bookmarkStart w:id="160" w:name="_Toc387410764"/>
      <w:bookmarkStart w:id="161" w:name="_Toc387555255"/>
      <w:bookmarkStart w:id="162" w:name="_Toc387555409"/>
      <w:bookmarkStart w:id="163" w:name="_Toc387555454"/>
      <w:bookmarkStart w:id="164" w:name="_Toc387555577"/>
      <w:bookmarkStart w:id="165" w:name="_Toc387555611"/>
      <w:r w:rsidRPr="009642EE">
        <w:rPr>
          <w:highlight w:val="yellow"/>
        </w:rPr>
        <w:t>GEISTES- UND KULTURWISSENSCHAFTEN</w:t>
      </w:r>
      <w:bookmarkEnd w:id="160"/>
      <w:bookmarkEnd w:id="161"/>
      <w:bookmarkEnd w:id="162"/>
      <w:bookmarkEnd w:id="163"/>
      <w:bookmarkEnd w:id="164"/>
      <w:bookmarkEnd w:id="165"/>
    </w:p>
    <w:p w14:paraId="7B94E33E" w14:textId="77777777" w:rsidR="00107854" w:rsidRPr="009642EE" w:rsidRDefault="00107854" w:rsidP="00107854">
      <w:pPr>
        <w:pStyle w:val="berschrift3"/>
        <w:rPr>
          <w:sz w:val="24"/>
        </w:rPr>
      </w:pPr>
      <w:bookmarkStart w:id="166" w:name="_Toc387410765"/>
      <w:bookmarkStart w:id="167" w:name="_Toc387555256"/>
      <w:bookmarkStart w:id="168" w:name="_Toc387555410"/>
      <w:bookmarkStart w:id="169" w:name="_Toc387555455"/>
      <w:bookmarkStart w:id="170" w:name="_Toc387555578"/>
      <w:bookmarkStart w:id="171" w:name="_Toc387555612"/>
      <w:r w:rsidRPr="009642EE">
        <w:rPr>
          <w:highlight w:val="yellow"/>
        </w:rPr>
        <w:t>ARCHITEKTUR</w:t>
      </w:r>
      <w:bookmarkEnd w:id="166"/>
      <w:bookmarkEnd w:id="167"/>
      <w:bookmarkEnd w:id="168"/>
      <w:bookmarkEnd w:id="169"/>
      <w:bookmarkEnd w:id="170"/>
      <w:bookmarkEnd w:id="171"/>
    </w:p>
    <w:p w14:paraId="19DEB1C5" w14:textId="77777777" w:rsidR="00107854" w:rsidRDefault="00107854" w:rsidP="00107854">
      <w:pPr>
        <w:spacing w:after="120"/>
        <w:rPr>
          <w:rFonts w:cs="Times New Roman"/>
          <w:sz w:val="24"/>
        </w:rPr>
      </w:pPr>
    </w:p>
    <w:p w14:paraId="6BB1A2C0" w14:textId="77777777" w:rsidR="00305376" w:rsidRPr="00AB7D87" w:rsidRDefault="00305376" w:rsidP="006A17D0">
      <w:pPr>
        <w:pStyle w:val="berschrift1"/>
      </w:pPr>
    </w:p>
    <w:p w14:paraId="18BD9AB6" w14:textId="77777777" w:rsidR="00305376" w:rsidRPr="00AB7D87" w:rsidRDefault="00305376" w:rsidP="00305376">
      <w:pPr>
        <w:rPr>
          <w:rFonts w:cs="Times New Roman"/>
          <w:szCs w:val="22"/>
        </w:rPr>
      </w:pPr>
    </w:p>
    <w:p w14:paraId="620F9D82" w14:textId="77777777" w:rsidR="00F23F4E" w:rsidRPr="00305376" w:rsidRDefault="00F23F4E" w:rsidP="005B42D5">
      <w:pPr>
        <w:rPr>
          <w:rFonts w:cs="Times New Roman"/>
          <w:szCs w:val="22"/>
        </w:rPr>
      </w:pPr>
    </w:p>
    <w:sectPr w:rsidR="00F23F4E" w:rsidRPr="00305376" w:rsidSect="00470CD5">
      <w:footerReference w:type="even" r:id="rId12"/>
      <w:footerReference w:type="default" r:id="rId13"/>
      <w:pgSz w:w="11900" w:h="16840"/>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84E73BF" w14:textId="77777777" w:rsidR="00FD265D" w:rsidRDefault="00FD265D" w:rsidP="00984D2B">
      <w:r>
        <w:separator/>
      </w:r>
    </w:p>
  </w:endnote>
  <w:endnote w:type="continuationSeparator" w:id="0">
    <w:p w14:paraId="5424E2FC" w14:textId="77777777" w:rsidR="00FD265D" w:rsidRDefault="00FD265D" w:rsidP="00984D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ＭＳ 明朝">
    <w:charset w:val="4E"/>
    <w:family w:val="auto"/>
    <w:pitch w:val="variable"/>
    <w:sig w:usb0="00000001" w:usb1="08070000" w:usb2="00000010" w:usb3="00000000" w:csb0="0002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Baksheesh KHK">
    <w:altName w:val="Georgia"/>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altName w:val="Times Roman"/>
    <w:panose1 w:val="02000500000000000000"/>
    <w:charset w:val="4D"/>
    <w:family w:val="roman"/>
    <w:notTrueType/>
    <w:pitch w:val="variable"/>
    <w:sig w:usb0="00000003" w:usb1="00000000" w:usb2="00000000" w:usb3="00000000" w:csb0="00000001" w:csb1="00000000"/>
  </w:font>
  <w:font w:name="Times Roman">
    <w:panose1 w:val="00000500000000020000"/>
    <w:charset w:val="00"/>
    <w:family w:val="auto"/>
    <w:pitch w:val="variable"/>
    <w:sig w:usb0="E00002FF" w:usb1="5000205A" w:usb2="00000000" w:usb3="00000000" w:csb0="0000019F" w:csb1="00000000"/>
  </w:font>
  <w:font w:name="Lucida Sans">
    <w:panose1 w:val="020B0602030504020204"/>
    <w:charset w:val="00"/>
    <w:family w:val="auto"/>
    <w:pitch w:val="variable"/>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Monosp821 RMiBDi">
    <w:altName w:val="Georgia"/>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EF19F3" w14:textId="77777777" w:rsidR="00FD265D" w:rsidRDefault="00FD265D" w:rsidP="008D747A">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202A1187" w14:textId="77777777" w:rsidR="00FD265D" w:rsidRDefault="00FD265D" w:rsidP="000B6D4E">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518F0" w14:textId="77777777" w:rsidR="00FD265D" w:rsidRDefault="00FD265D" w:rsidP="008D747A">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separate"/>
    </w:r>
    <w:r w:rsidR="004B3051">
      <w:rPr>
        <w:rStyle w:val="Seitenzahl"/>
        <w:noProof/>
      </w:rPr>
      <w:t>1</w:t>
    </w:r>
    <w:r>
      <w:rPr>
        <w:rStyle w:val="Seitenzahl"/>
      </w:rPr>
      <w:fldChar w:fldCharType="end"/>
    </w:r>
  </w:p>
  <w:p w14:paraId="7656A998" w14:textId="77777777" w:rsidR="00FD265D" w:rsidRDefault="00FD265D" w:rsidP="000B6D4E">
    <w:pPr>
      <w:pStyle w:val="Fuzeile"/>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1547CF" w14:textId="77777777" w:rsidR="00FD265D" w:rsidRDefault="00FD265D" w:rsidP="00984D2B">
      <w:r>
        <w:separator/>
      </w:r>
    </w:p>
  </w:footnote>
  <w:footnote w:type="continuationSeparator" w:id="0">
    <w:p w14:paraId="3417C6B0" w14:textId="77777777" w:rsidR="00FD265D" w:rsidRDefault="00FD265D" w:rsidP="00984D2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602D2"/>
    <w:multiLevelType w:val="hybridMultilevel"/>
    <w:tmpl w:val="ABB85532"/>
    <w:lvl w:ilvl="0" w:tplc="BC302578">
      <w:start w:val="1"/>
      <w:numFmt w:val="upperRoman"/>
      <w:lvlText w:val="%1."/>
      <w:lvlJc w:val="left"/>
      <w:pPr>
        <w:ind w:left="720" w:hanging="360"/>
      </w:pPr>
      <w:rPr>
        <w:rFonts w:ascii="Times New Roman" w:eastAsiaTheme="minorEastAsia" w:hAnsi="Times New Roman" w:cs="Times New Roman"/>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1E347239"/>
    <w:multiLevelType w:val="hybridMultilevel"/>
    <w:tmpl w:val="9684B05A"/>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2">
    <w:nsid w:val="238E2E43"/>
    <w:multiLevelType w:val="hybridMultilevel"/>
    <w:tmpl w:val="FCE6AF0A"/>
    <w:lvl w:ilvl="0" w:tplc="BC302578">
      <w:start w:val="1"/>
      <w:numFmt w:val="upperRoman"/>
      <w:lvlText w:val="%1."/>
      <w:lvlJc w:val="left"/>
      <w:pPr>
        <w:ind w:left="720" w:hanging="360"/>
      </w:pPr>
      <w:rPr>
        <w:rFonts w:ascii="Times New Roman" w:eastAsiaTheme="minorEastAsia" w:hAnsi="Times New Roman" w:cs="Times New Roman"/>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2A4543B9"/>
    <w:multiLevelType w:val="hybridMultilevel"/>
    <w:tmpl w:val="8F205D4A"/>
    <w:lvl w:ilvl="0" w:tplc="BC302578">
      <w:start w:val="1"/>
      <w:numFmt w:val="upperRoman"/>
      <w:lvlText w:val="%1."/>
      <w:lvlJc w:val="left"/>
      <w:pPr>
        <w:ind w:left="720" w:hanging="360"/>
      </w:pPr>
      <w:rPr>
        <w:rFonts w:ascii="Times New Roman" w:eastAsiaTheme="minorEastAsia" w:hAnsi="Times New Roman" w:cs="Times New Roman"/>
      </w:rPr>
    </w:lvl>
    <w:lvl w:ilvl="1" w:tplc="0407000F">
      <w:start w:val="1"/>
      <w:numFmt w:val="decimal"/>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2C2D7672"/>
    <w:multiLevelType w:val="hybridMultilevel"/>
    <w:tmpl w:val="7970490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32220E63"/>
    <w:multiLevelType w:val="hybridMultilevel"/>
    <w:tmpl w:val="34E23252"/>
    <w:lvl w:ilvl="0" w:tplc="BC302578">
      <w:start w:val="1"/>
      <w:numFmt w:val="upperRoman"/>
      <w:lvlText w:val="%1."/>
      <w:lvlJc w:val="left"/>
      <w:pPr>
        <w:ind w:left="720" w:hanging="360"/>
      </w:pPr>
      <w:rPr>
        <w:rFonts w:ascii="Times New Roman" w:eastAsiaTheme="minorEastAsia" w:hAnsi="Times New Roman" w:cs="Times New Roman"/>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nsid w:val="35B932C2"/>
    <w:multiLevelType w:val="hybridMultilevel"/>
    <w:tmpl w:val="00C84236"/>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D4A7290"/>
    <w:multiLevelType w:val="hybridMultilevel"/>
    <w:tmpl w:val="B680CD9C"/>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nsid w:val="43B12132"/>
    <w:multiLevelType w:val="hybridMultilevel"/>
    <w:tmpl w:val="BA7CC54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nsid w:val="44215707"/>
    <w:multiLevelType w:val="hybridMultilevel"/>
    <w:tmpl w:val="C40485B8"/>
    <w:lvl w:ilvl="0" w:tplc="BC302578">
      <w:start w:val="1"/>
      <w:numFmt w:val="upperRoman"/>
      <w:lvlText w:val="%1."/>
      <w:lvlJc w:val="left"/>
      <w:pPr>
        <w:ind w:left="720" w:hanging="360"/>
      </w:pPr>
      <w:rPr>
        <w:rFonts w:ascii="Times New Roman" w:eastAsiaTheme="minorEastAsia" w:hAnsi="Times New Roman" w:cs="Times New Roman"/>
      </w:rPr>
    </w:lvl>
    <w:lvl w:ilvl="1" w:tplc="0407000F">
      <w:start w:val="1"/>
      <w:numFmt w:val="decimal"/>
      <w:lvlText w:val="%2."/>
      <w:lvlJc w:val="left"/>
      <w:pPr>
        <w:ind w:left="1440" w:hanging="360"/>
      </w:pPr>
    </w:lvl>
    <w:lvl w:ilvl="2" w:tplc="04070017">
      <w:start w:val="1"/>
      <w:numFmt w:val="lowerLetter"/>
      <w:lvlText w:val="%3)"/>
      <w:lvlJc w:val="left"/>
      <w:pPr>
        <w:ind w:left="2340" w:hanging="36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5177772B"/>
    <w:multiLevelType w:val="hybridMultilevel"/>
    <w:tmpl w:val="EB747380"/>
    <w:lvl w:ilvl="0" w:tplc="BC302578">
      <w:start w:val="1"/>
      <w:numFmt w:val="upperRoman"/>
      <w:lvlText w:val="%1."/>
      <w:lvlJc w:val="left"/>
      <w:pPr>
        <w:ind w:left="720" w:hanging="360"/>
      </w:pPr>
      <w:rPr>
        <w:rFonts w:ascii="Times New Roman" w:eastAsiaTheme="minorEastAsia" w:hAnsi="Times New Roman" w:cs="Times New Roman"/>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67ED3438"/>
    <w:multiLevelType w:val="hybridMultilevel"/>
    <w:tmpl w:val="1E364146"/>
    <w:lvl w:ilvl="0" w:tplc="BC302578">
      <w:start w:val="1"/>
      <w:numFmt w:val="upperRoman"/>
      <w:lvlText w:val="%1."/>
      <w:lvlJc w:val="left"/>
      <w:pPr>
        <w:ind w:left="720" w:hanging="360"/>
      </w:pPr>
      <w:rPr>
        <w:rFonts w:ascii="Times New Roman" w:eastAsiaTheme="minorEastAsia" w:hAnsi="Times New Roman" w:cs="Times New Roman"/>
      </w:rPr>
    </w:lvl>
    <w:lvl w:ilvl="1" w:tplc="0407000F">
      <w:start w:val="1"/>
      <w:numFmt w:val="decimal"/>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6A90696E"/>
    <w:multiLevelType w:val="hybridMultilevel"/>
    <w:tmpl w:val="B0CC2DFE"/>
    <w:lvl w:ilvl="0" w:tplc="BC302578">
      <w:start w:val="1"/>
      <w:numFmt w:val="upperRoman"/>
      <w:lvlText w:val="%1."/>
      <w:lvlJc w:val="left"/>
      <w:pPr>
        <w:ind w:left="720" w:hanging="360"/>
      </w:pPr>
      <w:rPr>
        <w:rFonts w:ascii="Times New Roman" w:eastAsiaTheme="minorEastAsia" w:hAnsi="Times New Roman" w:cs="Times New Roman"/>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8"/>
  </w:num>
  <w:num w:numId="3">
    <w:abstractNumId w:val="4"/>
  </w:num>
  <w:num w:numId="4">
    <w:abstractNumId w:val="6"/>
  </w:num>
  <w:num w:numId="5">
    <w:abstractNumId w:val="3"/>
  </w:num>
  <w:num w:numId="6">
    <w:abstractNumId w:val="2"/>
  </w:num>
  <w:num w:numId="7">
    <w:abstractNumId w:val="5"/>
  </w:num>
  <w:num w:numId="8">
    <w:abstractNumId w:val="10"/>
  </w:num>
  <w:num w:numId="9">
    <w:abstractNumId w:val="9"/>
  </w:num>
  <w:num w:numId="10">
    <w:abstractNumId w:val="0"/>
  </w:num>
  <w:num w:numId="11">
    <w:abstractNumId w:val="11"/>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trackRevisions/>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2D5"/>
    <w:rsid w:val="0000413F"/>
    <w:rsid w:val="00014584"/>
    <w:rsid w:val="000246D6"/>
    <w:rsid w:val="0002780D"/>
    <w:rsid w:val="000541D5"/>
    <w:rsid w:val="00054B1E"/>
    <w:rsid w:val="00060835"/>
    <w:rsid w:val="00066CFC"/>
    <w:rsid w:val="0009327D"/>
    <w:rsid w:val="00093F11"/>
    <w:rsid w:val="000B6D4E"/>
    <w:rsid w:val="000C1440"/>
    <w:rsid w:val="000C48E2"/>
    <w:rsid w:val="000D3E3D"/>
    <w:rsid w:val="001060A3"/>
    <w:rsid w:val="00107854"/>
    <w:rsid w:val="00110E69"/>
    <w:rsid w:val="00111F16"/>
    <w:rsid w:val="00120C8D"/>
    <w:rsid w:val="00122CD4"/>
    <w:rsid w:val="001420CC"/>
    <w:rsid w:val="00162DDC"/>
    <w:rsid w:val="001645E9"/>
    <w:rsid w:val="001649BD"/>
    <w:rsid w:val="00166492"/>
    <w:rsid w:val="001737A2"/>
    <w:rsid w:val="00196DD9"/>
    <w:rsid w:val="00197135"/>
    <w:rsid w:val="001A143B"/>
    <w:rsid w:val="001A25D0"/>
    <w:rsid w:val="001A5AED"/>
    <w:rsid w:val="001B77B0"/>
    <w:rsid w:val="001D1A40"/>
    <w:rsid w:val="001F07BB"/>
    <w:rsid w:val="001F160D"/>
    <w:rsid w:val="0024186F"/>
    <w:rsid w:val="0024260C"/>
    <w:rsid w:val="00251702"/>
    <w:rsid w:val="00253778"/>
    <w:rsid w:val="00276D8C"/>
    <w:rsid w:val="00283D10"/>
    <w:rsid w:val="00285801"/>
    <w:rsid w:val="002915E7"/>
    <w:rsid w:val="002922EB"/>
    <w:rsid w:val="002926BC"/>
    <w:rsid w:val="002B68CB"/>
    <w:rsid w:val="002C0D39"/>
    <w:rsid w:val="002C2119"/>
    <w:rsid w:val="002D4D78"/>
    <w:rsid w:val="002D6575"/>
    <w:rsid w:val="002E3C81"/>
    <w:rsid w:val="002E5D15"/>
    <w:rsid w:val="002E6F85"/>
    <w:rsid w:val="00305376"/>
    <w:rsid w:val="0030717C"/>
    <w:rsid w:val="003224A8"/>
    <w:rsid w:val="00344824"/>
    <w:rsid w:val="00354C05"/>
    <w:rsid w:val="00363809"/>
    <w:rsid w:val="00366F40"/>
    <w:rsid w:val="003A6972"/>
    <w:rsid w:val="003B1D2F"/>
    <w:rsid w:val="003B2E0D"/>
    <w:rsid w:val="003D08A0"/>
    <w:rsid w:val="003D2D03"/>
    <w:rsid w:val="003E257A"/>
    <w:rsid w:val="003F40D0"/>
    <w:rsid w:val="003F7334"/>
    <w:rsid w:val="0040199B"/>
    <w:rsid w:val="00430E2C"/>
    <w:rsid w:val="00461BDE"/>
    <w:rsid w:val="00462DEA"/>
    <w:rsid w:val="00470CD5"/>
    <w:rsid w:val="00475687"/>
    <w:rsid w:val="00477444"/>
    <w:rsid w:val="00490136"/>
    <w:rsid w:val="00492BF0"/>
    <w:rsid w:val="004A53E5"/>
    <w:rsid w:val="004A6BE6"/>
    <w:rsid w:val="004A6F52"/>
    <w:rsid w:val="004B3051"/>
    <w:rsid w:val="004C3D09"/>
    <w:rsid w:val="004D1DE5"/>
    <w:rsid w:val="004E08DC"/>
    <w:rsid w:val="004E4CB9"/>
    <w:rsid w:val="004E65E7"/>
    <w:rsid w:val="004F1C93"/>
    <w:rsid w:val="005255F0"/>
    <w:rsid w:val="005258DF"/>
    <w:rsid w:val="00575E81"/>
    <w:rsid w:val="00587ACE"/>
    <w:rsid w:val="005A6806"/>
    <w:rsid w:val="005B42D5"/>
    <w:rsid w:val="005B58BE"/>
    <w:rsid w:val="005C4FC2"/>
    <w:rsid w:val="005D0119"/>
    <w:rsid w:val="005D59E3"/>
    <w:rsid w:val="005E2A6D"/>
    <w:rsid w:val="005F0F02"/>
    <w:rsid w:val="006045A4"/>
    <w:rsid w:val="00616624"/>
    <w:rsid w:val="00622C73"/>
    <w:rsid w:val="0063519E"/>
    <w:rsid w:val="0063594B"/>
    <w:rsid w:val="00651A25"/>
    <w:rsid w:val="006549B4"/>
    <w:rsid w:val="00662B31"/>
    <w:rsid w:val="0067675A"/>
    <w:rsid w:val="00684381"/>
    <w:rsid w:val="00690D15"/>
    <w:rsid w:val="00696693"/>
    <w:rsid w:val="006A100A"/>
    <w:rsid w:val="006A17D0"/>
    <w:rsid w:val="006B4663"/>
    <w:rsid w:val="006C3176"/>
    <w:rsid w:val="006D53D6"/>
    <w:rsid w:val="006F3E66"/>
    <w:rsid w:val="0073075D"/>
    <w:rsid w:val="00731A67"/>
    <w:rsid w:val="00735EA7"/>
    <w:rsid w:val="00737110"/>
    <w:rsid w:val="00737587"/>
    <w:rsid w:val="00747E02"/>
    <w:rsid w:val="00754FE8"/>
    <w:rsid w:val="00761A1B"/>
    <w:rsid w:val="00771F2C"/>
    <w:rsid w:val="00772810"/>
    <w:rsid w:val="00792250"/>
    <w:rsid w:val="00793994"/>
    <w:rsid w:val="0079446D"/>
    <w:rsid w:val="007A1391"/>
    <w:rsid w:val="007B18E1"/>
    <w:rsid w:val="007C18E5"/>
    <w:rsid w:val="007D1AFD"/>
    <w:rsid w:val="007F030F"/>
    <w:rsid w:val="007F7557"/>
    <w:rsid w:val="00802DA3"/>
    <w:rsid w:val="00814B4D"/>
    <w:rsid w:val="00823B07"/>
    <w:rsid w:val="008361A5"/>
    <w:rsid w:val="0083639B"/>
    <w:rsid w:val="0084434A"/>
    <w:rsid w:val="0084725B"/>
    <w:rsid w:val="0087218F"/>
    <w:rsid w:val="00875EA5"/>
    <w:rsid w:val="00882EF2"/>
    <w:rsid w:val="00883671"/>
    <w:rsid w:val="008863DF"/>
    <w:rsid w:val="00890FF9"/>
    <w:rsid w:val="0089619D"/>
    <w:rsid w:val="008B2055"/>
    <w:rsid w:val="008B3F26"/>
    <w:rsid w:val="008D747A"/>
    <w:rsid w:val="008E074C"/>
    <w:rsid w:val="008E7178"/>
    <w:rsid w:val="008F76BC"/>
    <w:rsid w:val="00912B98"/>
    <w:rsid w:val="00913649"/>
    <w:rsid w:val="0091621C"/>
    <w:rsid w:val="0091724C"/>
    <w:rsid w:val="00922A8C"/>
    <w:rsid w:val="00927DB2"/>
    <w:rsid w:val="0093111D"/>
    <w:rsid w:val="00931E2D"/>
    <w:rsid w:val="00957401"/>
    <w:rsid w:val="009719AF"/>
    <w:rsid w:val="00977341"/>
    <w:rsid w:val="00984D2B"/>
    <w:rsid w:val="009A356E"/>
    <w:rsid w:val="009A5A92"/>
    <w:rsid w:val="009B3329"/>
    <w:rsid w:val="009D502B"/>
    <w:rsid w:val="009E25C4"/>
    <w:rsid w:val="009F4B6A"/>
    <w:rsid w:val="00A0197D"/>
    <w:rsid w:val="00A04A7E"/>
    <w:rsid w:val="00A0630A"/>
    <w:rsid w:val="00A13C99"/>
    <w:rsid w:val="00A22BBB"/>
    <w:rsid w:val="00A24759"/>
    <w:rsid w:val="00A30E46"/>
    <w:rsid w:val="00A32A82"/>
    <w:rsid w:val="00A34966"/>
    <w:rsid w:val="00A36F60"/>
    <w:rsid w:val="00A373DF"/>
    <w:rsid w:val="00A37440"/>
    <w:rsid w:val="00A454C1"/>
    <w:rsid w:val="00A5566F"/>
    <w:rsid w:val="00A57080"/>
    <w:rsid w:val="00A61907"/>
    <w:rsid w:val="00A632D4"/>
    <w:rsid w:val="00A765A2"/>
    <w:rsid w:val="00A81D97"/>
    <w:rsid w:val="00A93BD4"/>
    <w:rsid w:val="00AA45AF"/>
    <w:rsid w:val="00AA7445"/>
    <w:rsid w:val="00AA794E"/>
    <w:rsid w:val="00AB0938"/>
    <w:rsid w:val="00AB4054"/>
    <w:rsid w:val="00AB627B"/>
    <w:rsid w:val="00AB6950"/>
    <w:rsid w:val="00AB7D87"/>
    <w:rsid w:val="00AD09EB"/>
    <w:rsid w:val="00B04D17"/>
    <w:rsid w:val="00B05F3C"/>
    <w:rsid w:val="00B062A1"/>
    <w:rsid w:val="00B0784B"/>
    <w:rsid w:val="00B16979"/>
    <w:rsid w:val="00B242BC"/>
    <w:rsid w:val="00B31216"/>
    <w:rsid w:val="00B445F7"/>
    <w:rsid w:val="00B64D44"/>
    <w:rsid w:val="00B72B73"/>
    <w:rsid w:val="00B859DF"/>
    <w:rsid w:val="00B9101B"/>
    <w:rsid w:val="00BB38F1"/>
    <w:rsid w:val="00BC61CA"/>
    <w:rsid w:val="00BC7384"/>
    <w:rsid w:val="00BE46C5"/>
    <w:rsid w:val="00BE5B7C"/>
    <w:rsid w:val="00BF4229"/>
    <w:rsid w:val="00BF582D"/>
    <w:rsid w:val="00C14353"/>
    <w:rsid w:val="00C166FE"/>
    <w:rsid w:val="00C21423"/>
    <w:rsid w:val="00C642EE"/>
    <w:rsid w:val="00C80B82"/>
    <w:rsid w:val="00C81EF3"/>
    <w:rsid w:val="00C9162D"/>
    <w:rsid w:val="00C92E83"/>
    <w:rsid w:val="00C94201"/>
    <w:rsid w:val="00C94F4A"/>
    <w:rsid w:val="00C956A6"/>
    <w:rsid w:val="00C9729C"/>
    <w:rsid w:val="00CA31B7"/>
    <w:rsid w:val="00CB4D5F"/>
    <w:rsid w:val="00CC2F1B"/>
    <w:rsid w:val="00CC7948"/>
    <w:rsid w:val="00CF16F3"/>
    <w:rsid w:val="00D0702D"/>
    <w:rsid w:val="00D111F3"/>
    <w:rsid w:val="00D14526"/>
    <w:rsid w:val="00D251D9"/>
    <w:rsid w:val="00D422FB"/>
    <w:rsid w:val="00D46299"/>
    <w:rsid w:val="00D60BF7"/>
    <w:rsid w:val="00D61D45"/>
    <w:rsid w:val="00D67A24"/>
    <w:rsid w:val="00D70EE6"/>
    <w:rsid w:val="00D76D67"/>
    <w:rsid w:val="00D913BB"/>
    <w:rsid w:val="00D95122"/>
    <w:rsid w:val="00D9734E"/>
    <w:rsid w:val="00DA6E61"/>
    <w:rsid w:val="00DF73F0"/>
    <w:rsid w:val="00E139C4"/>
    <w:rsid w:val="00E14749"/>
    <w:rsid w:val="00E20F92"/>
    <w:rsid w:val="00E26DA2"/>
    <w:rsid w:val="00E35BB3"/>
    <w:rsid w:val="00E40148"/>
    <w:rsid w:val="00E47803"/>
    <w:rsid w:val="00E524FB"/>
    <w:rsid w:val="00E65EFA"/>
    <w:rsid w:val="00E725B9"/>
    <w:rsid w:val="00E763BA"/>
    <w:rsid w:val="00E85C31"/>
    <w:rsid w:val="00EA5B34"/>
    <w:rsid w:val="00EA639D"/>
    <w:rsid w:val="00EA79E3"/>
    <w:rsid w:val="00EE77DC"/>
    <w:rsid w:val="00EF1660"/>
    <w:rsid w:val="00EF4F88"/>
    <w:rsid w:val="00F01F81"/>
    <w:rsid w:val="00F23F4E"/>
    <w:rsid w:val="00F24192"/>
    <w:rsid w:val="00F261CE"/>
    <w:rsid w:val="00F319C1"/>
    <w:rsid w:val="00F35122"/>
    <w:rsid w:val="00F4333D"/>
    <w:rsid w:val="00F54FC9"/>
    <w:rsid w:val="00F64B06"/>
    <w:rsid w:val="00F70DB5"/>
    <w:rsid w:val="00F8601E"/>
    <w:rsid w:val="00FA0875"/>
    <w:rsid w:val="00FA7A93"/>
    <w:rsid w:val="00FB1BD0"/>
    <w:rsid w:val="00FC468A"/>
    <w:rsid w:val="00FD0FD5"/>
    <w:rsid w:val="00FD10E9"/>
    <w:rsid w:val="00FD265D"/>
    <w:rsid w:val="00FD4940"/>
    <w:rsid w:val="00FD5D2F"/>
    <w:rsid w:val="00FD787C"/>
    <w:rsid w:val="00FF15D6"/>
    <w:rsid w:val="00FF1C1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19EDF3"/>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675A"/>
    <w:pPr>
      <w:spacing w:line="360" w:lineRule="auto"/>
    </w:pPr>
    <w:rPr>
      <w:rFonts w:ascii="Times New Roman" w:hAnsi="Times New Roman"/>
      <w:sz w:val="22"/>
    </w:rPr>
  </w:style>
  <w:style w:type="paragraph" w:styleId="berschrift1">
    <w:name w:val="heading 1"/>
    <w:basedOn w:val="Standard"/>
    <w:next w:val="Standard"/>
    <w:link w:val="berschrift1Zeichen"/>
    <w:autoRedefine/>
    <w:uiPriority w:val="9"/>
    <w:qFormat/>
    <w:rsid w:val="00BC61CA"/>
    <w:pPr>
      <w:keepNext/>
      <w:keepLines/>
      <w:spacing w:before="480" w:line="240" w:lineRule="auto"/>
      <w:outlineLvl w:val="0"/>
    </w:pPr>
    <w:rPr>
      <w:rFonts w:eastAsiaTheme="majorEastAsia" w:cs="Times New Roman"/>
      <w:b/>
      <w:bCs/>
      <w:szCs w:val="22"/>
    </w:rPr>
  </w:style>
  <w:style w:type="paragraph" w:styleId="berschrift2">
    <w:name w:val="heading 2"/>
    <w:basedOn w:val="Standard"/>
    <w:next w:val="Standard"/>
    <w:link w:val="berschrift2Zeichen"/>
    <w:uiPriority w:val="9"/>
    <w:unhideWhenUsed/>
    <w:qFormat/>
    <w:rsid w:val="00C642EE"/>
    <w:pPr>
      <w:keepNext/>
      <w:keepLines/>
      <w:spacing w:before="200"/>
      <w:outlineLvl w:val="1"/>
    </w:pPr>
    <w:rPr>
      <w:rFonts w:eastAsiaTheme="majorEastAsia" w:cstheme="majorBidi"/>
      <w:b/>
      <w:bCs/>
      <w:szCs w:val="26"/>
    </w:rPr>
  </w:style>
  <w:style w:type="paragraph" w:styleId="berschrift3">
    <w:name w:val="heading 3"/>
    <w:basedOn w:val="berschrift2"/>
    <w:next w:val="Standard"/>
    <w:link w:val="berschrift3Zeichen"/>
    <w:autoRedefine/>
    <w:uiPriority w:val="9"/>
    <w:unhideWhenUsed/>
    <w:qFormat/>
    <w:rsid w:val="00F35122"/>
    <w:pPr>
      <w:outlineLvl w:val="2"/>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42D5"/>
    <w:pPr>
      <w:ind w:left="720"/>
      <w:contextualSpacing/>
    </w:pPr>
  </w:style>
  <w:style w:type="paragraph" w:styleId="Funotentext">
    <w:name w:val="footnote text"/>
    <w:basedOn w:val="Standard"/>
    <w:link w:val="FunotentextZeichen"/>
    <w:autoRedefine/>
    <w:uiPriority w:val="99"/>
    <w:unhideWhenUsed/>
    <w:qFormat/>
    <w:rsid w:val="002915E7"/>
    <w:rPr>
      <w:rFonts w:ascii="Georgia" w:hAnsi="Georgia"/>
      <w:sz w:val="18"/>
      <w:szCs w:val="18"/>
      <w:lang w:eastAsia="ja-JP"/>
    </w:rPr>
  </w:style>
  <w:style w:type="character" w:customStyle="1" w:styleId="FunotentextZeichen">
    <w:name w:val="Fußnotentext Zeichen"/>
    <w:basedOn w:val="Absatzstandardschriftart"/>
    <w:link w:val="Funotentext"/>
    <w:uiPriority w:val="99"/>
    <w:rsid w:val="002915E7"/>
    <w:rPr>
      <w:rFonts w:ascii="Georgia" w:hAnsi="Georgia"/>
      <w:sz w:val="18"/>
      <w:szCs w:val="18"/>
      <w:lang w:eastAsia="ja-JP"/>
    </w:rPr>
  </w:style>
  <w:style w:type="character" w:styleId="Funotenzeichen">
    <w:name w:val="footnote reference"/>
    <w:uiPriority w:val="99"/>
    <w:qFormat/>
    <w:rsid w:val="00984D2B"/>
    <w:rPr>
      <w:rFonts w:ascii="Georgia" w:hAnsi="Georgia"/>
      <w:sz w:val="16"/>
      <w:vertAlign w:val="superscript"/>
    </w:rPr>
  </w:style>
  <w:style w:type="paragraph" w:customStyle="1" w:styleId="Betreffzeile">
    <w:name w:val="_Betreffzeile"/>
    <w:basedOn w:val="Standard"/>
    <w:qFormat/>
    <w:rsid w:val="00C9162D"/>
    <w:pPr>
      <w:spacing w:line="280" w:lineRule="atLeast"/>
    </w:pPr>
    <w:rPr>
      <w:rFonts w:ascii="Baksheesh KHK" w:eastAsiaTheme="minorHAnsi" w:hAnsi="Baksheesh KHK"/>
      <w:b/>
      <w:noProof/>
      <w:spacing w:val="6"/>
      <w:kern w:val="8"/>
      <w:sz w:val="18"/>
      <w:szCs w:val="22"/>
    </w:rPr>
  </w:style>
  <w:style w:type="character" w:styleId="Kommentarzeichen">
    <w:name w:val="annotation reference"/>
    <w:basedOn w:val="Absatzstandardschriftart"/>
    <w:uiPriority w:val="99"/>
    <w:semiHidden/>
    <w:unhideWhenUsed/>
    <w:rsid w:val="0002780D"/>
    <w:rPr>
      <w:sz w:val="18"/>
      <w:szCs w:val="18"/>
    </w:rPr>
  </w:style>
  <w:style w:type="paragraph" w:styleId="Kommentartext">
    <w:name w:val="annotation text"/>
    <w:basedOn w:val="Standard"/>
    <w:link w:val="KommentartextZeichen"/>
    <w:uiPriority w:val="99"/>
    <w:semiHidden/>
    <w:unhideWhenUsed/>
    <w:rsid w:val="0002780D"/>
  </w:style>
  <w:style w:type="character" w:customStyle="1" w:styleId="KommentartextZeichen">
    <w:name w:val="Kommentartext Zeichen"/>
    <w:basedOn w:val="Absatzstandardschriftart"/>
    <w:link w:val="Kommentartext"/>
    <w:uiPriority w:val="99"/>
    <w:semiHidden/>
    <w:rsid w:val="0002780D"/>
  </w:style>
  <w:style w:type="paragraph" w:styleId="Kommentarthema">
    <w:name w:val="annotation subject"/>
    <w:basedOn w:val="Kommentartext"/>
    <w:next w:val="Kommentartext"/>
    <w:link w:val="KommentarthemaZeichen"/>
    <w:uiPriority w:val="99"/>
    <w:semiHidden/>
    <w:unhideWhenUsed/>
    <w:rsid w:val="0002780D"/>
    <w:rPr>
      <w:b/>
      <w:bCs/>
      <w:sz w:val="20"/>
      <w:szCs w:val="20"/>
    </w:rPr>
  </w:style>
  <w:style w:type="character" w:customStyle="1" w:styleId="KommentarthemaZeichen">
    <w:name w:val="Kommentarthema Zeichen"/>
    <w:basedOn w:val="KommentartextZeichen"/>
    <w:link w:val="Kommentarthema"/>
    <w:uiPriority w:val="99"/>
    <w:semiHidden/>
    <w:rsid w:val="0002780D"/>
    <w:rPr>
      <w:b/>
      <w:bCs/>
      <w:sz w:val="20"/>
      <w:szCs w:val="20"/>
    </w:rPr>
  </w:style>
  <w:style w:type="paragraph" w:styleId="Sprechblasentext">
    <w:name w:val="Balloon Text"/>
    <w:basedOn w:val="Standard"/>
    <w:link w:val="SprechblasentextZeichen"/>
    <w:uiPriority w:val="99"/>
    <w:semiHidden/>
    <w:unhideWhenUsed/>
    <w:rsid w:val="0002780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2780D"/>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BC61CA"/>
    <w:rPr>
      <w:rFonts w:ascii="Times New Roman" w:eastAsiaTheme="majorEastAsia" w:hAnsi="Times New Roman" w:cs="Times New Roman"/>
      <w:b/>
      <w:bCs/>
      <w:sz w:val="22"/>
      <w:szCs w:val="22"/>
    </w:rPr>
  </w:style>
  <w:style w:type="character" w:customStyle="1" w:styleId="berschrift2Zeichen">
    <w:name w:val="Überschrift 2 Zeichen"/>
    <w:basedOn w:val="Absatzstandardschriftart"/>
    <w:link w:val="berschrift2"/>
    <w:uiPriority w:val="9"/>
    <w:rsid w:val="00C642EE"/>
    <w:rPr>
      <w:rFonts w:ascii="Times New Roman" w:eastAsiaTheme="majorEastAsia" w:hAnsi="Times New Roman" w:cstheme="majorBidi"/>
      <w:b/>
      <w:bCs/>
      <w:sz w:val="22"/>
      <w:szCs w:val="26"/>
    </w:rPr>
  </w:style>
  <w:style w:type="paragraph" w:styleId="Verzeichnis1">
    <w:name w:val="toc 1"/>
    <w:basedOn w:val="Standard"/>
    <w:next w:val="Standard"/>
    <w:autoRedefine/>
    <w:uiPriority w:val="39"/>
    <w:unhideWhenUsed/>
    <w:rsid w:val="00AA7445"/>
  </w:style>
  <w:style w:type="paragraph" w:styleId="Verzeichnis2">
    <w:name w:val="toc 2"/>
    <w:basedOn w:val="Standard"/>
    <w:next w:val="Standard"/>
    <w:autoRedefine/>
    <w:uiPriority w:val="39"/>
    <w:unhideWhenUsed/>
    <w:rsid w:val="00AA7445"/>
    <w:pPr>
      <w:ind w:left="220"/>
    </w:pPr>
  </w:style>
  <w:style w:type="paragraph" w:styleId="Verzeichnis3">
    <w:name w:val="toc 3"/>
    <w:basedOn w:val="Standard"/>
    <w:next w:val="Standard"/>
    <w:autoRedefine/>
    <w:uiPriority w:val="39"/>
    <w:unhideWhenUsed/>
    <w:rsid w:val="00AA7445"/>
    <w:pPr>
      <w:ind w:left="440"/>
    </w:pPr>
  </w:style>
  <w:style w:type="paragraph" w:styleId="Verzeichnis4">
    <w:name w:val="toc 4"/>
    <w:basedOn w:val="Standard"/>
    <w:next w:val="Standard"/>
    <w:autoRedefine/>
    <w:uiPriority w:val="39"/>
    <w:unhideWhenUsed/>
    <w:rsid w:val="00AA7445"/>
    <w:pPr>
      <w:ind w:left="660"/>
    </w:pPr>
  </w:style>
  <w:style w:type="paragraph" w:styleId="Verzeichnis5">
    <w:name w:val="toc 5"/>
    <w:basedOn w:val="Standard"/>
    <w:next w:val="Standard"/>
    <w:autoRedefine/>
    <w:uiPriority w:val="39"/>
    <w:unhideWhenUsed/>
    <w:rsid w:val="00AA7445"/>
    <w:pPr>
      <w:ind w:left="880"/>
    </w:pPr>
  </w:style>
  <w:style w:type="paragraph" w:styleId="Verzeichnis6">
    <w:name w:val="toc 6"/>
    <w:basedOn w:val="Standard"/>
    <w:next w:val="Standard"/>
    <w:autoRedefine/>
    <w:uiPriority w:val="39"/>
    <w:unhideWhenUsed/>
    <w:rsid w:val="00AA7445"/>
    <w:pPr>
      <w:ind w:left="1100"/>
    </w:pPr>
  </w:style>
  <w:style w:type="paragraph" w:styleId="Verzeichnis7">
    <w:name w:val="toc 7"/>
    <w:basedOn w:val="Standard"/>
    <w:next w:val="Standard"/>
    <w:autoRedefine/>
    <w:uiPriority w:val="39"/>
    <w:unhideWhenUsed/>
    <w:rsid w:val="00AA7445"/>
    <w:pPr>
      <w:ind w:left="1320"/>
    </w:pPr>
  </w:style>
  <w:style w:type="paragraph" w:styleId="Verzeichnis8">
    <w:name w:val="toc 8"/>
    <w:basedOn w:val="Standard"/>
    <w:next w:val="Standard"/>
    <w:autoRedefine/>
    <w:uiPriority w:val="39"/>
    <w:unhideWhenUsed/>
    <w:rsid w:val="00AA7445"/>
    <w:pPr>
      <w:ind w:left="1540"/>
    </w:pPr>
  </w:style>
  <w:style w:type="paragraph" w:styleId="Verzeichnis9">
    <w:name w:val="toc 9"/>
    <w:basedOn w:val="Standard"/>
    <w:next w:val="Standard"/>
    <w:autoRedefine/>
    <w:uiPriority w:val="39"/>
    <w:unhideWhenUsed/>
    <w:rsid w:val="00AA7445"/>
    <w:pPr>
      <w:ind w:left="1760"/>
    </w:pPr>
  </w:style>
  <w:style w:type="character" w:customStyle="1" w:styleId="berschrift3Zeichen">
    <w:name w:val="Überschrift 3 Zeichen"/>
    <w:basedOn w:val="Absatzstandardschriftart"/>
    <w:link w:val="berschrift3"/>
    <w:uiPriority w:val="9"/>
    <w:rsid w:val="00F35122"/>
    <w:rPr>
      <w:rFonts w:ascii="Times New Roman" w:eastAsiaTheme="majorEastAsia" w:hAnsi="Times New Roman" w:cstheme="majorBidi"/>
      <w:b/>
      <w:bCs/>
      <w:sz w:val="22"/>
      <w:szCs w:val="22"/>
    </w:rPr>
  </w:style>
  <w:style w:type="paragraph" w:customStyle="1" w:styleId="Textkrper-Einzug1">
    <w:name w:val="Textkörper-Einzug 1"/>
    <w:basedOn w:val="Standard"/>
    <w:rsid w:val="00D0702D"/>
    <w:pPr>
      <w:spacing w:line="240" w:lineRule="auto"/>
      <w:ind w:left="2280"/>
    </w:pPr>
    <w:rPr>
      <w:rFonts w:ascii="Times" w:eastAsia="Times New Roman" w:hAnsi="Times" w:cs="Times"/>
      <w:sz w:val="20"/>
      <w:szCs w:val="20"/>
      <w:lang w:bidi="de-DE"/>
    </w:rPr>
  </w:style>
  <w:style w:type="character" w:styleId="Link">
    <w:name w:val="Hyperlink"/>
    <w:basedOn w:val="Absatzstandardschriftart"/>
    <w:uiPriority w:val="99"/>
    <w:unhideWhenUsed/>
    <w:rsid w:val="006F3E66"/>
    <w:rPr>
      <w:color w:val="0000FF" w:themeColor="hyperlink"/>
      <w:u w:val="single"/>
    </w:rPr>
  </w:style>
  <w:style w:type="paragraph" w:styleId="Index1">
    <w:name w:val="index 1"/>
    <w:basedOn w:val="Standard"/>
    <w:next w:val="Standard"/>
    <w:autoRedefine/>
    <w:uiPriority w:val="99"/>
    <w:unhideWhenUsed/>
    <w:rsid w:val="00107854"/>
    <w:pPr>
      <w:ind w:left="220" w:hanging="220"/>
    </w:pPr>
  </w:style>
  <w:style w:type="paragraph" w:styleId="Index2">
    <w:name w:val="index 2"/>
    <w:basedOn w:val="Standard"/>
    <w:next w:val="Standard"/>
    <w:autoRedefine/>
    <w:uiPriority w:val="99"/>
    <w:unhideWhenUsed/>
    <w:rsid w:val="00107854"/>
    <w:pPr>
      <w:ind w:left="440" w:hanging="220"/>
    </w:pPr>
  </w:style>
  <w:style w:type="paragraph" w:styleId="Index3">
    <w:name w:val="index 3"/>
    <w:basedOn w:val="Standard"/>
    <w:next w:val="Standard"/>
    <w:autoRedefine/>
    <w:uiPriority w:val="99"/>
    <w:unhideWhenUsed/>
    <w:rsid w:val="00107854"/>
    <w:pPr>
      <w:ind w:left="660" w:hanging="220"/>
    </w:pPr>
  </w:style>
  <w:style w:type="paragraph" w:styleId="Index4">
    <w:name w:val="index 4"/>
    <w:basedOn w:val="Standard"/>
    <w:next w:val="Standard"/>
    <w:autoRedefine/>
    <w:uiPriority w:val="99"/>
    <w:unhideWhenUsed/>
    <w:rsid w:val="00107854"/>
    <w:pPr>
      <w:ind w:left="880" w:hanging="220"/>
    </w:pPr>
  </w:style>
  <w:style w:type="paragraph" w:styleId="Index5">
    <w:name w:val="index 5"/>
    <w:basedOn w:val="Standard"/>
    <w:next w:val="Standard"/>
    <w:autoRedefine/>
    <w:uiPriority w:val="99"/>
    <w:unhideWhenUsed/>
    <w:rsid w:val="00107854"/>
    <w:pPr>
      <w:ind w:left="1100" w:hanging="220"/>
    </w:pPr>
  </w:style>
  <w:style w:type="paragraph" w:styleId="Index6">
    <w:name w:val="index 6"/>
    <w:basedOn w:val="Standard"/>
    <w:next w:val="Standard"/>
    <w:autoRedefine/>
    <w:uiPriority w:val="99"/>
    <w:unhideWhenUsed/>
    <w:rsid w:val="00107854"/>
    <w:pPr>
      <w:ind w:left="1320" w:hanging="220"/>
    </w:pPr>
  </w:style>
  <w:style w:type="paragraph" w:styleId="Index7">
    <w:name w:val="index 7"/>
    <w:basedOn w:val="Standard"/>
    <w:next w:val="Standard"/>
    <w:autoRedefine/>
    <w:uiPriority w:val="99"/>
    <w:unhideWhenUsed/>
    <w:rsid w:val="00107854"/>
    <w:pPr>
      <w:ind w:left="1540" w:hanging="220"/>
    </w:pPr>
  </w:style>
  <w:style w:type="paragraph" w:styleId="Index8">
    <w:name w:val="index 8"/>
    <w:basedOn w:val="Standard"/>
    <w:next w:val="Standard"/>
    <w:autoRedefine/>
    <w:uiPriority w:val="99"/>
    <w:unhideWhenUsed/>
    <w:rsid w:val="00107854"/>
    <w:pPr>
      <w:ind w:left="1760" w:hanging="220"/>
    </w:pPr>
  </w:style>
  <w:style w:type="paragraph" w:styleId="Index9">
    <w:name w:val="index 9"/>
    <w:basedOn w:val="Standard"/>
    <w:next w:val="Standard"/>
    <w:autoRedefine/>
    <w:uiPriority w:val="99"/>
    <w:unhideWhenUsed/>
    <w:rsid w:val="00107854"/>
    <w:pPr>
      <w:ind w:left="1980" w:hanging="220"/>
    </w:pPr>
  </w:style>
  <w:style w:type="paragraph" w:styleId="Indexberschrift">
    <w:name w:val="index heading"/>
    <w:basedOn w:val="Standard"/>
    <w:next w:val="Index1"/>
    <w:uiPriority w:val="99"/>
    <w:unhideWhenUsed/>
    <w:rsid w:val="00107854"/>
  </w:style>
  <w:style w:type="paragraph" w:styleId="Bearbeitung">
    <w:name w:val="Revision"/>
    <w:hidden/>
    <w:uiPriority w:val="99"/>
    <w:semiHidden/>
    <w:rsid w:val="00A5566F"/>
    <w:rPr>
      <w:rFonts w:ascii="Times New Roman" w:hAnsi="Times New Roman"/>
      <w:sz w:val="22"/>
    </w:rPr>
  </w:style>
  <w:style w:type="paragraph" w:styleId="Fuzeile">
    <w:name w:val="footer"/>
    <w:basedOn w:val="Standard"/>
    <w:link w:val="FuzeileZeichen"/>
    <w:uiPriority w:val="99"/>
    <w:unhideWhenUsed/>
    <w:rsid w:val="000B6D4E"/>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0B6D4E"/>
    <w:rPr>
      <w:rFonts w:ascii="Times New Roman" w:hAnsi="Times New Roman"/>
      <w:sz w:val="22"/>
    </w:rPr>
  </w:style>
  <w:style w:type="character" w:styleId="Seitenzahl">
    <w:name w:val="page number"/>
    <w:basedOn w:val="Absatzstandardschriftart"/>
    <w:uiPriority w:val="99"/>
    <w:semiHidden/>
    <w:unhideWhenUsed/>
    <w:rsid w:val="000B6D4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7675A"/>
    <w:pPr>
      <w:spacing w:line="360" w:lineRule="auto"/>
    </w:pPr>
    <w:rPr>
      <w:rFonts w:ascii="Times New Roman" w:hAnsi="Times New Roman"/>
      <w:sz w:val="22"/>
    </w:rPr>
  </w:style>
  <w:style w:type="paragraph" w:styleId="berschrift1">
    <w:name w:val="heading 1"/>
    <w:basedOn w:val="Standard"/>
    <w:next w:val="Standard"/>
    <w:link w:val="berschrift1Zeichen"/>
    <w:autoRedefine/>
    <w:uiPriority w:val="9"/>
    <w:qFormat/>
    <w:rsid w:val="00BC61CA"/>
    <w:pPr>
      <w:keepNext/>
      <w:keepLines/>
      <w:spacing w:before="480" w:line="240" w:lineRule="auto"/>
      <w:outlineLvl w:val="0"/>
    </w:pPr>
    <w:rPr>
      <w:rFonts w:eastAsiaTheme="majorEastAsia" w:cs="Times New Roman"/>
      <w:b/>
      <w:bCs/>
      <w:szCs w:val="22"/>
    </w:rPr>
  </w:style>
  <w:style w:type="paragraph" w:styleId="berschrift2">
    <w:name w:val="heading 2"/>
    <w:basedOn w:val="Standard"/>
    <w:next w:val="Standard"/>
    <w:link w:val="berschrift2Zeichen"/>
    <w:uiPriority w:val="9"/>
    <w:unhideWhenUsed/>
    <w:qFormat/>
    <w:rsid w:val="00C642EE"/>
    <w:pPr>
      <w:keepNext/>
      <w:keepLines/>
      <w:spacing w:before="200"/>
      <w:outlineLvl w:val="1"/>
    </w:pPr>
    <w:rPr>
      <w:rFonts w:eastAsiaTheme="majorEastAsia" w:cstheme="majorBidi"/>
      <w:b/>
      <w:bCs/>
      <w:szCs w:val="26"/>
    </w:rPr>
  </w:style>
  <w:style w:type="paragraph" w:styleId="berschrift3">
    <w:name w:val="heading 3"/>
    <w:basedOn w:val="berschrift2"/>
    <w:next w:val="Standard"/>
    <w:link w:val="berschrift3Zeichen"/>
    <w:autoRedefine/>
    <w:uiPriority w:val="9"/>
    <w:unhideWhenUsed/>
    <w:qFormat/>
    <w:rsid w:val="00F35122"/>
    <w:pPr>
      <w:outlineLvl w:val="2"/>
    </w:pPr>
    <w:rPr>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B42D5"/>
    <w:pPr>
      <w:ind w:left="720"/>
      <w:contextualSpacing/>
    </w:pPr>
  </w:style>
  <w:style w:type="paragraph" w:styleId="Funotentext">
    <w:name w:val="footnote text"/>
    <w:basedOn w:val="Standard"/>
    <w:link w:val="FunotentextZeichen"/>
    <w:autoRedefine/>
    <w:uiPriority w:val="99"/>
    <w:unhideWhenUsed/>
    <w:qFormat/>
    <w:rsid w:val="002915E7"/>
    <w:rPr>
      <w:rFonts w:ascii="Georgia" w:hAnsi="Georgia"/>
      <w:sz w:val="18"/>
      <w:szCs w:val="18"/>
      <w:lang w:eastAsia="ja-JP"/>
    </w:rPr>
  </w:style>
  <w:style w:type="character" w:customStyle="1" w:styleId="FunotentextZeichen">
    <w:name w:val="Fußnotentext Zeichen"/>
    <w:basedOn w:val="Absatzstandardschriftart"/>
    <w:link w:val="Funotentext"/>
    <w:uiPriority w:val="99"/>
    <w:rsid w:val="002915E7"/>
    <w:rPr>
      <w:rFonts w:ascii="Georgia" w:hAnsi="Georgia"/>
      <w:sz w:val="18"/>
      <w:szCs w:val="18"/>
      <w:lang w:eastAsia="ja-JP"/>
    </w:rPr>
  </w:style>
  <w:style w:type="character" w:styleId="Funotenzeichen">
    <w:name w:val="footnote reference"/>
    <w:uiPriority w:val="99"/>
    <w:qFormat/>
    <w:rsid w:val="00984D2B"/>
    <w:rPr>
      <w:rFonts w:ascii="Georgia" w:hAnsi="Georgia"/>
      <w:sz w:val="16"/>
      <w:vertAlign w:val="superscript"/>
    </w:rPr>
  </w:style>
  <w:style w:type="paragraph" w:customStyle="1" w:styleId="Betreffzeile">
    <w:name w:val="_Betreffzeile"/>
    <w:basedOn w:val="Standard"/>
    <w:qFormat/>
    <w:rsid w:val="00C9162D"/>
    <w:pPr>
      <w:spacing w:line="280" w:lineRule="atLeast"/>
    </w:pPr>
    <w:rPr>
      <w:rFonts w:ascii="Baksheesh KHK" w:eastAsiaTheme="minorHAnsi" w:hAnsi="Baksheesh KHK"/>
      <w:b/>
      <w:noProof/>
      <w:spacing w:val="6"/>
      <w:kern w:val="8"/>
      <w:sz w:val="18"/>
      <w:szCs w:val="22"/>
    </w:rPr>
  </w:style>
  <w:style w:type="character" w:styleId="Kommentarzeichen">
    <w:name w:val="annotation reference"/>
    <w:basedOn w:val="Absatzstandardschriftart"/>
    <w:uiPriority w:val="99"/>
    <w:semiHidden/>
    <w:unhideWhenUsed/>
    <w:rsid w:val="0002780D"/>
    <w:rPr>
      <w:sz w:val="18"/>
      <w:szCs w:val="18"/>
    </w:rPr>
  </w:style>
  <w:style w:type="paragraph" w:styleId="Kommentartext">
    <w:name w:val="annotation text"/>
    <w:basedOn w:val="Standard"/>
    <w:link w:val="KommentartextZeichen"/>
    <w:uiPriority w:val="99"/>
    <w:semiHidden/>
    <w:unhideWhenUsed/>
    <w:rsid w:val="0002780D"/>
  </w:style>
  <w:style w:type="character" w:customStyle="1" w:styleId="KommentartextZeichen">
    <w:name w:val="Kommentartext Zeichen"/>
    <w:basedOn w:val="Absatzstandardschriftart"/>
    <w:link w:val="Kommentartext"/>
    <w:uiPriority w:val="99"/>
    <w:semiHidden/>
    <w:rsid w:val="0002780D"/>
  </w:style>
  <w:style w:type="paragraph" w:styleId="Kommentarthema">
    <w:name w:val="annotation subject"/>
    <w:basedOn w:val="Kommentartext"/>
    <w:next w:val="Kommentartext"/>
    <w:link w:val="KommentarthemaZeichen"/>
    <w:uiPriority w:val="99"/>
    <w:semiHidden/>
    <w:unhideWhenUsed/>
    <w:rsid w:val="0002780D"/>
    <w:rPr>
      <w:b/>
      <w:bCs/>
      <w:sz w:val="20"/>
      <w:szCs w:val="20"/>
    </w:rPr>
  </w:style>
  <w:style w:type="character" w:customStyle="1" w:styleId="KommentarthemaZeichen">
    <w:name w:val="Kommentarthema Zeichen"/>
    <w:basedOn w:val="KommentartextZeichen"/>
    <w:link w:val="Kommentarthema"/>
    <w:uiPriority w:val="99"/>
    <w:semiHidden/>
    <w:rsid w:val="0002780D"/>
    <w:rPr>
      <w:b/>
      <w:bCs/>
      <w:sz w:val="20"/>
      <w:szCs w:val="20"/>
    </w:rPr>
  </w:style>
  <w:style w:type="paragraph" w:styleId="Sprechblasentext">
    <w:name w:val="Balloon Text"/>
    <w:basedOn w:val="Standard"/>
    <w:link w:val="SprechblasentextZeichen"/>
    <w:uiPriority w:val="99"/>
    <w:semiHidden/>
    <w:unhideWhenUsed/>
    <w:rsid w:val="0002780D"/>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02780D"/>
    <w:rPr>
      <w:rFonts w:ascii="Lucida Grande" w:hAnsi="Lucida Grande" w:cs="Lucida Grande"/>
      <w:sz w:val="18"/>
      <w:szCs w:val="18"/>
    </w:rPr>
  </w:style>
  <w:style w:type="character" w:customStyle="1" w:styleId="berschrift1Zeichen">
    <w:name w:val="Überschrift 1 Zeichen"/>
    <w:basedOn w:val="Absatzstandardschriftart"/>
    <w:link w:val="berschrift1"/>
    <w:uiPriority w:val="9"/>
    <w:rsid w:val="00BC61CA"/>
    <w:rPr>
      <w:rFonts w:ascii="Times New Roman" w:eastAsiaTheme="majorEastAsia" w:hAnsi="Times New Roman" w:cs="Times New Roman"/>
      <w:b/>
      <w:bCs/>
      <w:sz w:val="22"/>
      <w:szCs w:val="22"/>
    </w:rPr>
  </w:style>
  <w:style w:type="character" w:customStyle="1" w:styleId="berschrift2Zeichen">
    <w:name w:val="Überschrift 2 Zeichen"/>
    <w:basedOn w:val="Absatzstandardschriftart"/>
    <w:link w:val="berschrift2"/>
    <w:uiPriority w:val="9"/>
    <w:rsid w:val="00C642EE"/>
    <w:rPr>
      <w:rFonts w:ascii="Times New Roman" w:eastAsiaTheme="majorEastAsia" w:hAnsi="Times New Roman" w:cstheme="majorBidi"/>
      <w:b/>
      <w:bCs/>
      <w:sz w:val="22"/>
      <w:szCs w:val="26"/>
    </w:rPr>
  </w:style>
  <w:style w:type="paragraph" w:styleId="Verzeichnis1">
    <w:name w:val="toc 1"/>
    <w:basedOn w:val="Standard"/>
    <w:next w:val="Standard"/>
    <w:autoRedefine/>
    <w:uiPriority w:val="39"/>
    <w:unhideWhenUsed/>
    <w:rsid w:val="00AA7445"/>
  </w:style>
  <w:style w:type="paragraph" w:styleId="Verzeichnis2">
    <w:name w:val="toc 2"/>
    <w:basedOn w:val="Standard"/>
    <w:next w:val="Standard"/>
    <w:autoRedefine/>
    <w:uiPriority w:val="39"/>
    <w:unhideWhenUsed/>
    <w:rsid w:val="00AA7445"/>
    <w:pPr>
      <w:ind w:left="220"/>
    </w:pPr>
  </w:style>
  <w:style w:type="paragraph" w:styleId="Verzeichnis3">
    <w:name w:val="toc 3"/>
    <w:basedOn w:val="Standard"/>
    <w:next w:val="Standard"/>
    <w:autoRedefine/>
    <w:uiPriority w:val="39"/>
    <w:unhideWhenUsed/>
    <w:rsid w:val="00AA7445"/>
    <w:pPr>
      <w:ind w:left="440"/>
    </w:pPr>
  </w:style>
  <w:style w:type="paragraph" w:styleId="Verzeichnis4">
    <w:name w:val="toc 4"/>
    <w:basedOn w:val="Standard"/>
    <w:next w:val="Standard"/>
    <w:autoRedefine/>
    <w:uiPriority w:val="39"/>
    <w:unhideWhenUsed/>
    <w:rsid w:val="00AA7445"/>
    <w:pPr>
      <w:ind w:left="660"/>
    </w:pPr>
  </w:style>
  <w:style w:type="paragraph" w:styleId="Verzeichnis5">
    <w:name w:val="toc 5"/>
    <w:basedOn w:val="Standard"/>
    <w:next w:val="Standard"/>
    <w:autoRedefine/>
    <w:uiPriority w:val="39"/>
    <w:unhideWhenUsed/>
    <w:rsid w:val="00AA7445"/>
    <w:pPr>
      <w:ind w:left="880"/>
    </w:pPr>
  </w:style>
  <w:style w:type="paragraph" w:styleId="Verzeichnis6">
    <w:name w:val="toc 6"/>
    <w:basedOn w:val="Standard"/>
    <w:next w:val="Standard"/>
    <w:autoRedefine/>
    <w:uiPriority w:val="39"/>
    <w:unhideWhenUsed/>
    <w:rsid w:val="00AA7445"/>
    <w:pPr>
      <w:ind w:left="1100"/>
    </w:pPr>
  </w:style>
  <w:style w:type="paragraph" w:styleId="Verzeichnis7">
    <w:name w:val="toc 7"/>
    <w:basedOn w:val="Standard"/>
    <w:next w:val="Standard"/>
    <w:autoRedefine/>
    <w:uiPriority w:val="39"/>
    <w:unhideWhenUsed/>
    <w:rsid w:val="00AA7445"/>
    <w:pPr>
      <w:ind w:left="1320"/>
    </w:pPr>
  </w:style>
  <w:style w:type="paragraph" w:styleId="Verzeichnis8">
    <w:name w:val="toc 8"/>
    <w:basedOn w:val="Standard"/>
    <w:next w:val="Standard"/>
    <w:autoRedefine/>
    <w:uiPriority w:val="39"/>
    <w:unhideWhenUsed/>
    <w:rsid w:val="00AA7445"/>
    <w:pPr>
      <w:ind w:left="1540"/>
    </w:pPr>
  </w:style>
  <w:style w:type="paragraph" w:styleId="Verzeichnis9">
    <w:name w:val="toc 9"/>
    <w:basedOn w:val="Standard"/>
    <w:next w:val="Standard"/>
    <w:autoRedefine/>
    <w:uiPriority w:val="39"/>
    <w:unhideWhenUsed/>
    <w:rsid w:val="00AA7445"/>
    <w:pPr>
      <w:ind w:left="1760"/>
    </w:pPr>
  </w:style>
  <w:style w:type="character" w:customStyle="1" w:styleId="berschrift3Zeichen">
    <w:name w:val="Überschrift 3 Zeichen"/>
    <w:basedOn w:val="Absatzstandardschriftart"/>
    <w:link w:val="berschrift3"/>
    <w:uiPriority w:val="9"/>
    <w:rsid w:val="00F35122"/>
    <w:rPr>
      <w:rFonts w:ascii="Times New Roman" w:eastAsiaTheme="majorEastAsia" w:hAnsi="Times New Roman" w:cstheme="majorBidi"/>
      <w:b/>
      <w:bCs/>
      <w:sz w:val="22"/>
      <w:szCs w:val="22"/>
    </w:rPr>
  </w:style>
  <w:style w:type="paragraph" w:customStyle="1" w:styleId="Textkrper-Einzug1">
    <w:name w:val="Textkörper-Einzug 1"/>
    <w:basedOn w:val="Standard"/>
    <w:rsid w:val="00D0702D"/>
    <w:pPr>
      <w:spacing w:line="240" w:lineRule="auto"/>
      <w:ind w:left="2280"/>
    </w:pPr>
    <w:rPr>
      <w:rFonts w:ascii="Times" w:eastAsia="Times New Roman" w:hAnsi="Times" w:cs="Times"/>
      <w:sz w:val="20"/>
      <w:szCs w:val="20"/>
      <w:lang w:bidi="de-DE"/>
    </w:rPr>
  </w:style>
  <w:style w:type="character" w:styleId="Link">
    <w:name w:val="Hyperlink"/>
    <w:basedOn w:val="Absatzstandardschriftart"/>
    <w:uiPriority w:val="99"/>
    <w:unhideWhenUsed/>
    <w:rsid w:val="006F3E66"/>
    <w:rPr>
      <w:color w:val="0000FF" w:themeColor="hyperlink"/>
      <w:u w:val="single"/>
    </w:rPr>
  </w:style>
  <w:style w:type="paragraph" w:styleId="Index1">
    <w:name w:val="index 1"/>
    <w:basedOn w:val="Standard"/>
    <w:next w:val="Standard"/>
    <w:autoRedefine/>
    <w:uiPriority w:val="99"/>
    <w:unhideWhenUsed/>
    <w:rsid w:val="00107854"/>
    <w:pPr>
      <w:ind w:left="220" w:hanging="220"/>
    </w:pPr>
  </w:style>
  <w:style w:type="paragraph" w:styleId="Index2">
    <w:name w:val="index 2"/>
    <w:basedOn w:val="Standard"/>
    <w:next w:val="Standard"/>
    <w:autoRedefine/>
    <w:uiPriority w:val="99"/>
    <w:unhideWhenUsed/>
    <w:rsid w:val="00107854"/>
    <w:pPr>
      <w:ind w:left="440" w:hanging="220"/>
    </w:pPr>
  </w:style>
  <w:style w:type="paragraph" w:styleId="Index3">
    <w:name w:val="index 3"/>
    <w:basedOn w:val="Standard"/>
    <w:next w:val="Standard"/>
    <w:autoRedefine/>
    <w:uiPriority w:val="99"/>
    <w:unhideWhenUsed/>
    <w:rsid w:val="00107854"/>
    <w:pPr>
      <w:ind w:left="660" w:hanging="220"/>
    </w:pPr>
  </w:style>
  <w:style w:type="paragraph" w:styleId="Index4">
    <w:name w:val="index 4"/>
    <w:basedOn w:val="Standard"/>
    <w:next w:val="Standard"/>
    <w:autoRedefine/>
    <w:uiPriority w:val="99"/>
    <w:unhideWhenUsed/>
    <w:rsid w:val="00107854"/>
    <w:pPr>
      <w:ind w:left="880" w:hanging="220"/>
    </w:pPr>
  </w:style>
  <w:style w:type="paragraph" w:styleId="Index5">
    <w:name w:val="index 5"/>
    <w:basedOn w:val="Standard"/>
    <w:next w:val="Standard"/>
    <w:autoRedefine/>
    <w:uiPriority w:val="99"/>
    <w:unhideWhenUsed/>
    <w:rsid w:val="00107854"/>
    <w:pPr>
      <w:ind w:left="1100" w:hanging="220"/>
    </w:pPr>
  </w:style>
  <w:style w:type="paragraph" w:styleId="Index6">
    <w:name w:val="index 6"/>
    <w:basedOn w:val="Standard"/>
    <w:next w:val="Standard"/>
    <w:autoRedefine/>
    <w:uiPriority w:val="99"/>
    <w:unhideWhenUsed/>
    <w:rsid w:val="00107854"/>
    <w:pPr>
      <w:ind w:left="1320" w:hanging="220"/>
    </w:pPr>
  </w:style>
  <w:style w:type="paragraph" w:styleId="Index7">
    <w:name w:val="index 7"/>
    <w:basedOn w:val="Standard"/>
    <w:next w:val="Standard"/>
    <w:autoRedefine/>
    <w:uiPriority w:val="99"/>
    <w:unhideWhenUsed/>
    <w:rsid w:val="00107854"/>
    <w:pPr>
      <w:ind w:left="1540" w:hanging="220"/>
    </w:pPr>
  </w:style>
  <w:style w:type="paragraph" w:styleId="Index8">
    <w:name w:val="index 8"/>
    <w:basedOn w:val="Standard"/>
    <w:next w:val="Standard"/>
    <w:autoRedefine/>
    <w:uiPriority w:val="99"/>
    <w:unhideWhenUsed/>
    <w:rsid w:val="00107854"/>
    <w:pPr>
      <w:ind w:left="1760" w:hanging="220"/>
    </w:pPr>
  </w:style>
  <w:style w:type="paragraph" w:styleId="Index9">
    <w:name w:val="index 9"/>
    <w:basedOn w:val="Standard"/>
    <w:next w:val="Standard"/>
    <w:autoRedefine/>
    <w:uiPriority w:val="99"/>
    <w:unhideWhenUsed/>
    <w:rsid w:val="00107854"/>
    <w:pPr>
      <w:ind w:left="1980" w:hanging="220"/>
    </w:pPr>
  </w:style>
  <w:style w:type="paragraph" w:styleId="Indexberschrift">
    <w:name w:val="index heading"/>
    <w:basedOn w:val="Standard"/>
    <w:next w:val="Index1"/>
    <w:uiPriority w:val="99"/>
    <w:unhideWhenUsed/>
    <w:rsid w:val="00107854"/>
  </w:style>
  <w:style w:type="paragraph" w:styleId="Bearbeitung">
    <w:name w:val="Revision"/>
    <w:hidden/>
    <w:uiPriority w:val="99"/>
    <w:semiHidden/>
    <w:rsid w:val="00A5566F"/>
    <w:rPr>
      <w:rFonts w:ascii="Times New Roman" w:hAnsi="Times New Roman"/>
      <w:sz w:val="22"/>
    </w:rPr>
  </w:style>
  <w:style w:type="paragraph" w:styleId="Fuzeile">
    <w:name w:val="footer"/>
    <w:basedOn w:val="Standard"/>
    <w:link w:val="FuzeileZeichen"/>
    <w:uiPriority w:val="99"/>
    <w:unhideWhenUsed/>
    <w:rsid w:val="000B6D4E"/>
    <w:pPr>
      <w:tabs>
        <w:tab w:val="center" w:pos="4536"/>
        <w:tab w:val="right" w:pos="9072"/>
      </w:tabs>
      <w:spacing w:line="240" w:lineRule="auto"/>
    </w:pPr>
  </w:style>
  <w:style w:type="character" w:customStyle="1" w:styleId="FuzeileZeichen">
    <w:name w:val="Fußzeile Zeichen"/>
    <w:basedOn w:val="Absatzstandardschriftart"/>
    <w:link w:val="Fuzeile"/>
    <w:uiPriority w:val="99"/>
    <w:rsid w:val="000B6D4E"/>
    <w:rPr>
      <w:rFonts w:ascii="Times New Roman" w:hAnsi="Times New Roman"/>
      <w:sz w:val="22"/>
    </w:rPr>
  </w:style>
  <w:style w:type="character" w:styleId="Seitenzahl">
    <w:name w:val="page number"/>
    <w:basedOn w:val="Absatzstandardschriftart"/>
    <w:uiPriority w:val="99"/>
    <w:semiHidden/>
    <w:unhideWhenUsed/>
    <w:rsid w:val="000B6D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3030884">
      <w:bodyDiv w:val="1"/>
      <w:marLeft w:val="0"/>
      <w:marRight w:val="0"/>
      <w:marTop w:val="0"/>
      <w:marBottom w:val="0"/>
      <w:divBdr>
        <w:top w:val="none" w:sz="0" w:space="0" w:color="auto"/>
        <w:left w:val="none" w:sz="0" w:space="0" w:color="auto"/>
        <w:bottom w:val="none" w:sz="0" w:space="0" w:color="auto"/>
        <w:right w:val="none" w:sz="0" w:space="0" w:color="auto"/>
      </w:divBdr>
      <w:divsChild>
        <w:div w:id="1143153753">
          <w:marLeft w:val="0"/>
          <w:marRight w:val="0"/>
          <w:marTop w:val="0"/>
          <w:marBottom w:val="0"/>
          <w:divBdr>
            <w:top w:val="none" w:sz="0" w:space="0" w:color="auto"/>
            <w:left w:val="none" w:sz="0" w:space="0" w:color="auto"/>
            <w:bottom w:val="none" w:sz="0" w:space="0" w:color="auto"/>
            <w:right w:val="none" w:sz="0" w:space="0" w:color="auto"/>
          </w:divBdr>
        </w:div>
        <w:div w:id="1873030218">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footer" Target="footer1.xml"/><Relationship Id="rId13" Type="http://schemas.openxmlformats.org/officeDocument/2006/relationships/footer" Target="footer2.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nora.sternfeld@uni-kassel.de" TargetMode="External"/><Relationship Id="rId9" Type="http://schemas.openxmlformats.org/officeDocument/2006/relationships/image" Target="media/image1.png"/><Relationship Id="rId10" Type="http://schemas.openxmlformats.org/officeDocument/2006/relationships/image" Target="media/image2.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20</Pages>
  <Words>5906</Words>
  <Characters>37208</Characters>
  <Application>Microsoft Macintosh Word</Application>
  <DocSecurity>0</DocSecurity>
  <Lines>310</Lines>
  <Paragraphs>86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Carina Herring</dc:creator>
  <cp:keywords/>
  <dc:description/>
  <cp:lastModifiedBy>Nora Sternfeld</cp:lastModifiedBy>
  <cp:revision>2</cp:revision>
  <cp:lastPrinted>2018-05-10T08:09:00Z</cp:lastPrinted>
  <dcterms:created xsi:type="dcterms:W3CDTF">2018-05-10T08:58:00Z</dcterms:created>
  <dcterms:modified xsi:type="dcterms:W3CDTF">2018-05-10T08:58:00Z</dcterms:modified>
</cp:coreProperties>
</file>